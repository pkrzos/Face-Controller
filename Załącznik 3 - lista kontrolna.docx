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CE" w:rsidRPr="0068238E" w:rsidRDefault="00BF3122" w:rsidP="00826AE4">
      <w:pPr>
        <w:rPr>
          <w:rFonts w:asciiTheme="minorHAnsi" w:hAnsiTheme="minorHAnsi"/>
          <w:sz w:val="16"/>
          <w:rPrChange w:id="0" w:author="Beata Bajcar" w:date="2016-09-12T20:13:00Z">
            <w:rPr>
              <w:rFonts w:asciiTheme="majorHAnsi" w:hAnsiTheme="majorHAnsi"/>
              <w:sz w:val="16"/>
            </w:rPr>
          </w:rPrChange>
        </w:rPr>
      </w:pPr>
      <w:bookmarkStart w:id="1" w:name="_Toc142457020"/>
      <w:r w:rsidRPr="00BF3122">
        <w:rPr>
          <w:rFonts w:asciiTheme="minorHAnsi" w:hAnsiTheme="minorHAnsi"/>
          <w:sz w:val="16"/>
          <w:rPrChange w:id="2" w:author="Beata Bajcar" w:date="2016-09-12T20:13:00Z">
            <w:rPr>
              <w:rFonts w:asciiTheme="majorHAnsi" w:hAnsiTheme="majorHAnsi"/>
              <w:sz w:val="16"/>
            </w:rPr>
          </w:rPrChange>
        </w:rPr>
        <w:t xml:space="preserve"> </w:t>
      </w:r>
    </w:p>
    <w:p w:rsidR="00E71985" w:rsidRPr="0068238E" w:rsidRDefault="00E71985" w:rsidP="00864DFF">
      <w:pPr>
        <w:shd w:val="clear" w:color="auto" w:fill="FFFFFF"/>
        <w:spacing w:after="0" w:line="360" w:lineRule="auto"/>
        <w:ind w:left="425" w:right="374"/>
        <w:jc w:val="center"/>
        <w:rPr>
          <w:rStyle w:val="hps"/>
          <w:rFonts w:asciiTheme="minorHAnsi" w:hAnsiTheme="minorHAnsi"/>
          <w:b/>
          <w:bCs/>
          <w:color w:val="000000"/>
          <w:rPrChange w:id="3" w:author="Beata Bajcar" w:date="2016-09-12T20:13:00Z">
            <w:rPr>
              <w:rStyle w:val="hps"/>
              <w:rFonts w:asciiTheme="majorHAnsi" w:hAnsiTheme="majorHAnsi"/>
              <w:b/>
              <w:bCs/>
              <w:color w:val="000000"/>
            </w:rPr>
          </w:rPrChange>
        </w:rPr>
      </w:pPr>
    </w:p>
    <w:p w:rsidR="00864DFF" w:rsidRPr="0068238E" w:rsidRDefault="00BF3122" w:rsidP="00864DFF">
      <w:pPr>
        <w:jc w:val="center"/>
        <w:rPr>
          <w:rFonts w:asciiTheme="minorHAnsi" w:hAnsiTheme="minorHAnsi"/>
          <w:b/>
          <w:sz w:val="32"/>
          <w:szCs w:val="32"/>
          <w:rPrChange w:id="4" w:author="Beata Bajcar" w:date="2016-09-12T20:13:00Z">
            <w:rPr>
              <w:rFonts w:asciiTheme="majorHAnsi" w:hAnsiTheme="majorHAnsi"/>
              <w:b/>
              <w:sz w:val="32"/>
              <w:szCs w:val="32"/>
            </w:rPr>
          </w:rPrChange>
        </w:rPr>
      </w:pPr>
      <w:r w:rsidRPr="00BF3122">
        <w:rPr>
          <w:rFonts w:asciiTheme="minorHAnsi" w:hAnsiTheme="minorHAnsi"/>
          <w:b/>
          <w:sz w:val="32"/>
          <w:szCs w:val="32"/>
          <w:rPrChange w:id="5" w:author="Beata Bajcar" w:date="2016-09-12T20:13:00Z">
            <w:rPr>
              <w:rFonts w:asciiTheme="majorHAnsi" w:hAnsiTheme="majorHAnsi"/>
              <w:b/>
              <w:sz w:val="32"/>
              <w:szCs w:val="32"/>
            </w:rPr>
          </w:rPrChange>
        </w:rPr>
        <w:t xml:space="preserve">Badanie użyteczności systemu Face </w:t>
      </w:r>
      <w:proofErr w:type="spellStart"/>
      <w:r w:rsidRPr="00BF3122">
        <w:rPr>
          <w:rFonts w:asciiTheme="minorHAnsi" w:hAnsiTheme="minorHAnsi"/>
          <w:b/>
          <w:sz w:val="32"/>
          <w:szCs w:val="32"/>
          <w:rPrChange w:id="6" w:author="Beata Bajcar" w:date="2016-09-12T20:13:00Z">
            <w:rPr>
              <w:rFonts w:asciiTheme="majorHAnsi" w:hAnsiTheme="majorHAnsi"/>
              <w:b/>
              <w:sz w:val="32"/>
              <w:szCs w:val="32"/>
            </w:rPr>
          </w:rPrChange>
        </w:rPr>
        <w:t>Controller</w:t>
      </w:r>
      <w:proofErr w:type="spellEnd"/>
      <w:r w:rsidRPr="00BF3122">
        <w:rPr>
          <w:rFonts w:asciiTheme="minorHAnsi" w:hAnsiTheme="minorHAnsi"/>
          <w:b/>
          <w:sz w:val="32"/>
          <w:szCs w:val="32"/>
          <w:rPrChange w:id="7" w:author="Beata Bajcar" w:date="2016-09-12T20:13:00Z">
            <w:rPr>
              <w:rFonts w:asciiTheme="majorHAnsi" w:hAnsiTheme="majorHAnsi"/>
              <w:b/>
              <w:sz w:val="32"/>
              <w:szCs w:val="32"/>
            </w:rPr>
          </w:rPrChange>
        </w:rPr>
        <w:t xml:space="preserve"> 2.0</w:t>
      </w:r>
    </w:p>
    <w:p w:rsidR="00864DFF" w:rsidRPr="0068238E" w:rsidRDefault="00864DFF" w:rsidP="00864DFF">
      <w:pPr>
        <w:jc w:val="center"/>
        <w:rPr>
          <w:rFonts w:asciiTheme="minorHAnsi" w:hAnsiTheme="minorHAnsi"/>
          <w:b/>
          <w:sz w:val="32"/>
          <w:szCs w:val="32"/>
          <w:rPrChange w:id="8" w:author="Beata Bajcar" w:date="2016-09-12T20:13:00Z">
            <w:rPr>
              <w:rFonts w:asciiTheme="majorHAnsi" w:hAnsiTheme="majorHAnsi"/>
              <w:b/>
              <w:sz w:val="32"/>
              <w:szCs w:val="32"/>
            </w:rPr>
          </w:rPrChange>
        </w:rPr>
      </w:pPr>
    </w:p>
    <w:p w:rsidR="00864DFF" w:rsidRPr="0068238E" w:rsidRDefault="00864DFF" w:rsidP="00864DFF">
      <w:pPr>
        <w:jc w:val="center"/>
        <w:rPr>
          <w:rFonts w:asciiTheme="minorHAnsi" w:hAnsiTheme="minorHAnsi"/>
          <w:b/>
          <w:sz w:val="32"/>
          <w:szCs w:val="32"/>
          <w:rPrChange w:id="9" w:author="Beata Bajcar" w:date="2016-09-12T20:13:00Z">
            <w:rPr>
              <w:rFonts w:asciiTheme="majorHAnsi" w:hAnsiTheme="majorHAnsi"/>
              <w:b/>
              <w:sz w:val="32"/>
              <w:szCs w:val="32"/>
            </w:rPr>
          </w:rPrChange>
        </w:rPr>
      </w:pPr>
    </w:p>
    <w:p w:rsidR="00864DFF" w:rsidRPr="0068238E" w:rsidRDefault="00BF3122" w:rsidP="00864DFF">
      <w:pPr>
        <w:jc w:val="center"/>
        <w:rPr>
          <w:rFonts w:asciiTheme="minorHAnsi" w:hAnsiTheme="minorHAnsi"/>
          <w:b/>
          <w:sz w:val="32"/>
          <w:szCs w:val="32"/>
          <w:rPrChange w:id="10" w:author="Beata Bajcar" w:date="2016-09-12T20:13:00Z">
            <w:rPr>
              <w:rFonts w:asciiTheme="majorHAnsi" w:hAnsiTheme="majorHAnsi"/>
              <w:b/>
              <w:sz w:val="32"/>
              <w:szCs w:val="32"/>
            </w:rPr>
          </w:rPrChange>
        </w:rPr>
      </w:pPr>
      <w:r w:rsidRPr="00BF3122">
        <w:rPr>
          <w:rFonts w:asciiTheme="minorHAnsi" w:hAnsiTheme="minorHAnsi"/>
          <w:b/>
          <w:sz w:val="32"/>
          <w:szCs w:val="32"/>
          <w:rPrChange w:id="11" w:author="Beata Bajcar" w:date="2016-09-12T20:13:00Z">
            <w:rPr>
              <w:rFonts w:asciiTheme="majorHAnsi" w:hAnsiTheme="majorHAnsi"/>
              <w:b/>
              <w:sz w:val="32"/>
              <w:szCs w:val="32"/>
            </w:rPr>
          </w:rPrChange>
        </w:rPr>
        <w:t xml:space="preserve">Lista kontrolna dla Asystenta testów </w:t>
      </w:r>
    </w:p>
    <w:p w:rsidR="001812CE" w:rsidRPr="0068238E" w:rsidRDefault="00BF3122" w:rsidP="00864DFF">
      <w:pPr>
        <w:jc w:val="center"/>
        <w:rPr>
          <w:rFonts w:asciiTheme="minorHAnsi" w:hAnsiTheme="minorHAnsi"/>
          <w:sz w:val="16"/>
          <w:rPrChange w:id="12" w:author="Beata Bajcar" w:date="2016-09-12T20:13:00Z">
            <w:rPr>
              <w:rFonts w:asciiTheme="majorHAnsi" w:hAnsiTheme="majorHAnsi"/>
              <w:sz w:val="16"/>
            </w:rPr>
          </w:rPrChange>
        </w:rPr>
      </w:pPr>
      <w:proofErr w:type="gramStart"/>
      <w:r w:rsidRPr="00BF3122">
        <w:rPr>
          <w:rFonts w:asciiTheme="minorHAnsi" w:hAnsiTheme="minorHAnsi"/>
          <w:b/>
          <w:sz w:val="32"/>
          <w:szCs w:val="32"/>
          <w:rPrChange w:id="13" w:author="Beata Bajcar" w:date="2016-09-12T20:13:00Z">
            <w:rPr>
              <w:rFonts w:asciiTheme="majorHAnsi" w:hAnsiTheme="majorHAnsi"/>
              <w:b/>
              <w:sz w:val="32"/>
              <w:szCs w:val="32"/>
            </w:rPr>
          </w:rPrChange>
        </w:rPr>
        <w:t>z</w:t>
      </w:r>
      <w:proofErr w:type="gramEnd"/>
      <w:r w:rsidRPr="00BF3122">
        <w:rPr>
          <w:rFonts w:asciiTheme="minorHAnsi" w:hAnsiTheme="minorHAnsi"/>
          <w:b/>
          <w:sz w:val="32"/>
          <w:szCs w:val="32"/>
          <w:rPrChange w:id="14" w:author="Beata Bajcar" w:date="2016-09-12T20:13:00Z">
            <w:rPr>
              <w:rFonts w:asciiTheme="majorHAnsi" w:hAnsiTheme="majorHAnsi"/>
              <w:b/>
              <w:sz w:val="32"/>
              <w:szCs w:val="32"/>
            </w:rPr>
          </w:rPrChange>
        </w:rPr>
        <w:t xml:space="preserve"> osobami niepełnosprawnymi</w:t>
      </w:r>
    </w:p>
    <w:p w:rsidR="001812CE" w:rsidRPr="0068238E" w:rsidRDefault="001812CE" w:rsidP="00826AE4">
      <w:pPr>
        <w:rPr>
          <w:rFonts w:asciiTheme="minorHAnsi" w:hAnsiTheme="minorHAnsi"/>
          <w:sz w:val="16"/>
          <w:rPrChange w:id="15" w:author="Beata Bajcar" w:date="2016-09-12T20:13:00Z">
            <w:rPr>
              <w:rFonts w:asciiTheme="majorHAnsi" w:hAnsiTheme="majorHAnsi"/>
              <w:sz w:val="16"/>
            </w:rPr>
          </w:rPrChange>
        </w:rPr>
      </w:pPr>
    </w:p>
    <w:p w:rsidR="001812CE" w:rsidRPr="0068238E" w:rsidRDefault="00BF3122" w:rsidP="00E71985">
      <w:pPr>
        <w:jc w:val="center"/>
        <w:rPr>
          <w:rFonts w:asciiTheme="minorHAnsi" w:hAnsiTheme="minorHAnsi"/>
          <w:sz w:val="32"/>
          <w:szCs w:val="32"/>
          <w:rPrChange w:id="16" w:author="Beata Bajcar" w:date="2016-09-12T20:13:00Z">
            <w:rPr>
              <w:rFonts w:asciiTheme="majorHAnsi" w:hAnsiTheme="majorHAnsi"/>
              <w:sz w:val="32"/>
              <w:szCs w:val="32"/>
            </w:rPr>
          </w:rPrChange>
        </w:rPr>
      </w:pPr>
      <w:r w:rsidRPr="00BF3122">
        <w:rPr>
          <w:rFonts w:asciiTheme="minorHAnsi" w:hAnsiTheme="minorHAnsi"/>
          <w:sz w:val="32"/>
          <w:szCs w:val="32"/>
          <w:rPrChange w:id="17" w:author="Beata Bajcar" w:date="2016-09-12T20:13:00Z">
            <w:rPr>
              <w:rFonts w:asciiTheme="majorHAnsi" w:hAnsiTheme="majorHAnsi"/>
              <w:sz w:val="32"/>
              <w:szCs w:val="32"/>
            </w:rPr>
          </w:rPrChange>
        </w:rPr>
        <w:t>Opracowanie wykonane na zlecenie Stowarzyszenia na rzecz równego dostępu do kształcenia „Twoje nowe możliwości”</w:t>
      </w:r>
    </w:p>
    <w:bookmarkEnd w:id="1"/>
    <w:p w:rsidR="00F428D8" w:rsidRPr="0068238E" w:rsidRDefault="00F428D8" w:rsidP="00826AE4">
      <w:pPr>
        <w:rPr>
          <w:rFonts w:asciiTheme="minorHAnsi" w:hAnsiTheme="minorHAnsi"/>
          <w:rPrChange w:id="18" w:author="Beata Bajcar" w:date="2016-09-12T20:13:00Z">
            <w:rPr>
              <w:rFonts w:asciiTheme="majorHAnsi" w:hAnsiTheme="majorHAnsi"/>
            </w:rPr>
          </w:rPrChange>
        </w:rPr>
      </w:pPr>
    </w:p>
    <w:p w:rsidR="00F428D8" w:rsidRPr="0068238E" w:rsidRDefault="00F428D8" w:rsidP="00826AE4">
      <w:pPr>
        <w:rPr>
          <w:rFonts w:asciiTheme="minorHAnsi" w:hAnsiTheme="minorHAnsi"/>
          <w:highlight w:val="yellow"/>
          <w:rPrChange w:id="19" w:author="Beata Bajcar" w:date="2016-09-12T20:13:00Z">
            <w:rPr>
              <w:rFonts w:asciiTheme="majorHAnsi" w:hAnsiTheme="majorHAnsi"/>
              <w:highlight w:val="yellow"/>
            </w:rPr>
          </w:rPrChange>
        </w:rPr>
      </w:pPr>
    </w:p>
    <w:p w:rsidR="00032B78" w:rsidRPr="0068238E" w:rsidRDefault="00032B78" w:rsidP="00826AE4">
      <w:pPr>
        <w:rPr>
          <w:rFonts w:asciiTheme="minorHAnsi" w:hAnsiTheme="minorHAnsi"/>
          <w:highlight w:val="yellow"/>
          <w:rPrChange w:id="20" w:author="Beata Bajcar" w:date="2016-09-12T20:13:00Z">
            <w:rPr>
              <w:rFonts w:asciiTheme="majorHAnsi" w:hAnsiTheme="majorHAnsi"/>
              <w:highlight w:val="yellow"/>
            </w:rPr>
          </w:rPrChange>
        </w:rPr>
      </w:pPr>
    </w:p>
    <w:p w:rsidR="00032B78" w:rsidRPr="0068238E" w:rsidRDefault="00032B78" w:rsidP="00826AE4">
      <w:pPr>
        <w:rPr>
          <w:rFonts w:asciiTheme="minorHAnsi" w:hAnsiTheme="minorHAnsi"/>
          <w:highlight w:val="yellow"/>
          <w:rPrChange w:id="21" w:author="Beata Bajcar" w:date="2016-09-12T20:13:00Z">
            <w:rPr>
              <w:rFonts w:asciiTheme="majorHAnsi" w:hAnsiTheme="majorHAnsi"/>
              <w:highlight w:val="yellow"/>
            </w:rPr>
          </w:rPrChange>
        </w:rPr>
      </w:pPr>
    </w:p>
    <w:p w:rsidR="00032B78" w:rsidRPr="0068238E" w:rsidRDefault="00032B78" w:rsidP="00826AE4">
      <w:pPr>
        <w:rPr>
          <w:rFonts w:asciiTheme="minorHAnsi" w:hAnsiTheme="minorHAnsi"/>
          <w:highlight w:val="yellow"/>
          <w:rPrChange w:id="22" w:author="Beata Bajcar" w:date="2016-09-12T20:13:00Z">
            <w:rPr>
              <w:rFonts w:asciiTheme="majorHAnsi" w:hAnsiTheme="majorHAnsi"/>
              <w:highlight w:val="yellow"/>
            </w:rPr>
          </w:rPrChange>
        </w:rPr>
      </w:pPr>
    </w:p>
    <w:p w:rsidR="00032B78" w:rsidRPr="0068238E" w:rsidRDefault="00032B78" w:rsidP="00826AE4">
      <w:pPr>
        <w:rPr>
          <w:rFonts w:asciiTheme="minorHAnsi" w:hAnsiTheme="minorHAnsi"/>
          <w:highlight w:val="yellow"/>
          <w:rPrChange w:id="23" w:author="Beata Bajcar" w:date="2016-09-12T20:13:00Z">
            <w:rPr>
              <w:rFonts w:asciiTheme="majorHAnsi" w:hAnsiTheme="majorHAnsi"/>
              <w:highlight w:val="yellow"/>
            </w:rPr>
          </w:rPrChange>
        </w:rPr>
      </w:pPr>
    </w:p>
    <w:p w:rsidR="00032B78" w:rsidRPr="0068238E" w:rsidRDefault="00032B78" w:rsidP="00826AE4">
      <w:pPr>
        <w:rPr>
          <w:rFonts w:asciiTheme="minorHAnsi" w:hAnsiTheme="minorHAnsi"/>
          <w:highlight w:val="yellow"/>
          <w:rPrChange w:id="24" w:author="Beata Bajcar" w:date="2016-09-12T20:13:00Z">
            <w:rPr>
              <w:rFonts w:asciiTheme="majorHAnsi" w:hAnsiTheme="majorHAnsi"/>
              <w:highlight w:val="yellow"/>
            </w:rPr>
          </w:rPrChange>
        </w:rPr>
      </w:pPr>
    </w:p>
    <w:p w:rsidR="00032B78" w:rsidRPr="0068238E" w:rsidRDefault="00032B78" w:rsidP="00826AE4">
      <w:pPr>
        <w:rPr>
          <w:rFonts w:asciiTheme="minorHAnsi" w:hAnsiTheme="minorHAnsi"/>
          <w:highlight w:val="yellow"/>
          <w:rPrChange w:id="25" w:author="Beata Bajcar" w:date="2016-09-12T20:13:00Z">
            <w:rPr>
              <w:rFonts w:asciiTheme="majorHAnsi" w:hAnsiTheme="majorHAnsi"/>
              <w:highlight w:val="yellow"/>
            </w:rPr>
          </w:rPrChange>
        </w:rPr>
      </w:pPr>
    </w:p>
    <w:p w:rsidR="00032B78" w:rsidRPr="0068238E" w:rsidRDefault="00032B78" w:rsidP="00826AE4">
      <w:pPr>
        <w:rPr>
          <w:rFonts w:asciiTheme="minorHAnsi" w:hAnsiTheme="minorHAnsi"/>
          <w:highlight w:val="yellow"/>
          <w:rPrChange w:id="26" w:author="Beata Bajcar" w:date="2016-09-12T20:13:00Z">
            <w:rPr>
              <w:rFonts w:asciiTheme="majorHAnsi" w:hAnsiTheme="majorHAnsi"/>
              <w:highlight w:val="yellow"/>
            </w:rPr>
          </w:rPrChange>
        </w:rPr>
      </w:pPr>
    </w:p>
    <w:p w:rsidR="00F428D8" w:rsidRPr="0068238E" w:rsidRDefault="00BF3122" w:rsidP="00702888">
      <w:pPr>
        <w:jc w:val="center"/>
        <w:rPr>
          <w:rFonts w:asciiTheme="minorHAnsi" w:hAnsiTheme="minorHAnsi"/>
          <w:lang w:val="en-US"/>
          <w:rPrChange w:id="27" w:author="Beata Bajcar" w:date="2016-09-12T20:13:00Z">
            <w:rPr>
              <w:rFonts w:asciiTheme="majorHAnsi" w:hAnsiTheme="majorHAnsi"/>
              <w:lang w:val="en-US"/>
            </w:rPr>
          </w:rPrChange>
        </w:rPr>
      </w:pPr>
      <w:proofErr w:type="spellStart"/>
      <w:r w:rsidRPr="00BF3122">
        <w:rPr>
          <w:rFonts w:asciiTheme="minorHAnsi" w:hAnsiTheme="minorHAnsi"/>
          <w:lang w:val="en-US"/>
          <w:rPrChange w:id="28" w:author="Beata Bajcar" w:date="2016-09-12T20:13:00Z">
            <w:rPr>
              <w:rFonts w:asciiTheme="majorHAnsi" w:hAnsiTheme="majorHAnsi"/>
              <w:lang w:val="en-US"/>
            </w:rPr>
          </w:rPrChange>
        </w:rPr>
        <w:t>Wrocław</w:t>
      </w:r>
      <w:proofErr w:type="spellEnd"/>
      <w:r w:rsidRPr="00BF3122">
        <w:rPr>
          <w:rFonts w:asciiTheme="minorHAnsi" w:hAnsiTheme="minorHAnsi"/>
          <w:lang w:val="en-US"/>
          <w:rPrChange w:id="29" w:author="Beata Bajcar" w:date="2016-09-12T20:13:00Z">
            <w:rPr>
              <w:rFonts w:asciiTheme="majorHAnsi" w:hAnsiTheme="majorHAnsi"/>
              <w:lang w:val="en-US"/>
            </w:rPr>
          </w:rPrChange>
        </w:rPr>
        <w:t xml:space="preserve">, </w:t>
      </w:r>
      <w:r w:rsidRPr="00BF3122">
        <w:rPr>
          <w:rFonts w:asciiTheme="minorHAnsi" w:hAnsiTheme="minorHAnsi"/>
          <w:rPrChange w:id="30" w:author="Beata Bajcar" w:date="2016-09-12T20:13:00Z">
            <w:rPr>
              <w:rFonts w:asciiTheme="majorHAnsi" w:hAnsiTheme="majorHAnsi"/>
            </w:rPr>
          </w:rPrChange>
        </w:rPr>
        <w:fldChar w:fldCharType="begin"/>
      </w:r>
      <w:r w:rsidRPr="00BF3122">
        <w:rPr>
          <w:rFonts w:asciiTheme="minorHAnsi" w:hAnsiTheme="minorHAnsi"/>
          <w:rPrChange w:id="31" w:author="Beata Bajcar" w:date="2016-09-12T20:13:00Z">
            <w:rPr>
              <w:rFonts w:asciiTheme="majorHAnsi" w:hAnsiTheme="majorHAnsi"/>
            </w:rPr>
          </w:rPrChange>
        </w:rPr>
        <w:instrText xml:space="preserve"> TIME \@ "d MMMM yyyy" </w:instrText>
      </w:r>
      <w:r w:rsidRPr="00BF3122">
        <w:rPr>
          <w:rFonts w:asciiTheme="minorHAnsi" w:hAnsiTheme="minorHAnsi"/>
          <w:rPrChange w:id="32" w:author="Beata Bajcar" w:date="2016-09-12T20:13:00Z">
            <w:rPr>
              <w:rFonts w:asciiTheme="majorHAnsi" w:hAnsiTheme="majorHAnsi"/>
            </w:rPr>
          </w:rPrChange>
        </w:rPr>
        <w:fldChar w:fldCharType="separate"/>
      </w:r>
      <w:ins w:id="33" w:author="pkrzos" w:date="2016-09-14T19:36:00Z">
        <w:r w:rsidR="00B522A8">
          <w:rPr>
            <w:rFonts w:asciiTheme="minorHAnsi" w:hAnsiTheme="minorHAnsi"/>
            <w:noProof/>
          </w:rPr>
          <w:t>14 września 2016</w:t>
        </w:r>
      </w:ins>
      <w:del w:id="34" w:author="pkrzos" w:date="2016-09-14T19:36:00Z">
        <w:r w:rsidRPr="00BF3122" w:rsidDel="00B522A8">
          <w:rPr>
            <w:rFonts w:asciiTheme="minorHAnsi" w:hAnsiTheme="minorHAnsi"/>
            <w:noProof/>
            <w:rPrChange w:id="35" w:author="Beata Bajcar" w:date="2016-09-12T20:13:00Z">
              <w:rPr>
                <w:rFonts w:asciiTheme="majorHAnsi" w:hAnsiTheme="majorHAnsi"/>
                <w:noProof/>
              </w:rPr>
            </w:rPrChange>
          </w:rPr>
          <w:delText>12 września 2016</w:delText>
        </w:r>
      </w:del>
      <w:r w:rsidRPr="00BF3122">
        <w:rPr>
          <w:rFonts w:asciiTheme="minorHAnsi" w:hAnsiTheme="minorHAnsi"/>
          <w:rPrChange w:id="36" w:author="Beata Bajcar" w:date="2016-09-12T20:13:00Z">
            <w:rPr>
              <w:rFonts w:asciiTheme="majorHAnsi" w:hAnsiTheme="majorHAnsi"/>
            </w:rPr>
          </w:rPrChange>
        </w:rPr>
        <w:fldChar w:fldCharType="end"/>
      </w:r>
    </w:p>
    <w:p w:rsidR="003473E3" w:rsidRPr="0068238E" w:rsidRDefault="00BF3122" w:rsidP="00826AE4">
      <w:pPr>
        <w:rPr>
          <w:rFonts w:asciiTheme="minorHAnsi" w:hAnsiTheme="minorHAnsi"/>
          <w:highlight w:val="yellow"/>
          <w:lang w:val="en-US"/>
          <w:rPrChange w:id="37" w:author="Beata Bajcar" w:date="2016-09-12T20:13:00Z">
            <w:rPr>
              <w:rFonts w:asciiTheme="majorHAnsi" w:hAnsiTheme="majorHAnsi"/>
              <w:highlight w:val="yellow"/>
              <w:lang w:val="en-US"/>
            </w:rPr>
          </w:rPrChange>
        </w:rPr>
      </w:pPr>
      <w:r w:rsidRPr="00BF3122">
        <w:rPr>
          <w:rFonts w:asciiTheme="minorHAnsi" w:hAnsiTheme="minorHAnsi"/>
          <w:highlight w:val="yellow"/>
          <w:lang w:val="en-US"/>
          <w:rPrChange w:id="38" w:author="Beata Bajcar" w:date="2016-09-12T20:13:00Z">
            <w:rPr>
              <w:rFonts w:asciiTheme="majorHAnsi" w:hAnsiTheme="majorHAnsi"/>
              <w:highlight w:val="yellow"/>
              <w:lang w:val="en-US"/>
            </w:rPr>
          </w:rPrChange>
        </w:rPr>
        <w:br w:type="page"/>
      </w:r>
      <w:bookmarkStart w:id="39" w:name="_Toc142457022"/>
      <w:bookmarkStart w:id="40" w:name="_Toc142482110"/>
    </w:p>
    <w:bookmarkEnd w:id="39"/>
    <w:bookmarkEnd w:id="40"/>
    <w:p w:rsidR="00864DFF" w:rsidRPr="0068238E" w:rsidRDefault="00BF3122" w:rsidP="00864DFF">
      <w:pPr>
        <w:pStyle w:val="Heading1"/>
        <w:rPr>
          <w:rFonts w:asciiTheme="minorHAnsi" w:hAnsiTheme="minorHAnsi"/>
          <w:rPrChange w:id="41" w:author="Beata Bajcar" w:date="2016-09-12T20:13:00Z">
            <w:rPr/>
          </w:rPrChange>
        </w:rPr>
      </w:pPr>
      <w:r w:rsidRPr="00BF3122">
        <w:rPr>
          <w:rFonts w:asciiTheme="minorHAnsi" w:hAnsiTheme="minorHAnsi"/>
          <w:rPrChange w:id="42" w:author="Beata Bajcar" w:date="2016-09-12T20:13:00Z">
            <w:rPr>
              <w:rFonts w:cs="Times New Roman"/>
            </w:rPr>
          </w:rPrChange>
        </w:rPr>
        <w:lastRenderedPageBreak/>
        <w:t xml:space="preserve">Zadania do wykonania po otrzymaniu przez placówkę systemu Face </w:t>
      </w:r>
      <w:proofErr w:type="spellStart"/>
      <w:r w:rsidRPr="00BF3122">
        <w:rPr>
          <w:rFonts w:asciiTheme="minorHAnsi" w:hAnsiTheme="minorHAnsi"/>
          <w:rPrChange w:id="43" w:author="Beata Bajcar" w:date="2016-09-12T20:13:00Z">
            <w:rPr>
              <w:rFonts w:cs="Times New Roman"/>
            </w:rPr>
          </w:rPrChange>
        </w:rPr>
        <w:t>Controller</w:t>
      </w:r>
      <w:proofErr w:type="spellEnd"/>
      <w:r w:rsidRPr="00BF3122">
        <w:rPr>
          <w:rFonts w:asciiTheme="minorHAnsi" w:hAnsiTheme="minorHAnsi"/>
          <w:rPrChange w:id="44" w:author="Beata Bajcar" w:date="2016-09-12T20:13:00Z">
            <w:rPr>
              <w:rFonts w:cs="Times New Roman"/>
            </w:rPr>
          </w:rPrChange>
        </w:rPr>
        <w:t xml:space="preserve"> 2.0</w:t>
      </w:r>
    </w:p>
    <w:tbl>
      <w:tblPr>
        <w:tblStyle w:val="TableGrid"/>
        <w:tblW w:w="9322" w:type="dxa"/>
        <w:tblLook w:val="04A0"/>
      </w:tblPr>
      <w:tblGrid>
        <w:gridCol w:w="7905"/>
        <w:gridCol w:w="1417"/>
      </w:tblGrid>
      <w:tr w:rsidR="00F75333" w:rsidRPr="0068238E" w:rsidTr="00F75333">
        <w:tc>
          <w:tcPr>
            <w:tcW w:w="7905" w:type="dxa"/>
            <w:vAlign w:val="center"/>
          </w:tcPr>
          <w:p w:rsidR="00F75333" w:rsidRPr="0068238E" w:rsidRDefault="00BF3122" w:rsidP="00F75333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  <w:rPrChange w:id="45" w:author="Beata Bajcar" w:date="2016-09-12T20:13:00Z">
                  <w:rPr/>
                </w:rPrChange>
              </w:rPr>
            </w:pPr>
            <w:r w:rsidRPr="00BF3122">
              <w:rPr>
                <w:rFonts w:asciiTheme="minorHAnsi" w:hAnsiTheme="minorHAnsi"/>
                <w:rPrChange w:id="46" w:author="Beata Bajcar" w:date="2016-09-12T20:13:00Z">
                  <w:rPr/>
                </w:rPrChange>
              </w:rPr>
              <w:t>Zadanie</w:t>
            </w:r>
          </w:p>
        </w:tc>
        <w:tc>
          <w:tcPr>
            <w:tcW w:w="1417" w:type="dxa"/>
            <w:vAlign w:val="center"/>
          </w:tcPr>
          <w:p w:rsidR="00F75333" w:rsidRPr="0068238E" w:rsidRDefault="00BF3122" w:rsidP="00F75333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  <w:rPrChange w:id="47" w:author="Beata Bajcar" w:date="2016-09-12T20:13:00Z">
                  <w:rPr/>
                </w:rPrChange>
              </w:rPr>
            </w:pPr>
            <w:r w:rsidRPr="00BF3122">
              <w:rPr>
                <w:rFonts w:asciiTheme="minorHAnsi" w:hAnsiTheme="minorHAnsi"/>
                <w:rPrChange w:id="48" w:author="Beata Bajcar" w:date="2016-09-12T20:13:00Z">
                  <w:rPr/>
                </w:rPrChange>
              </w:rPr>
              <w:t>Wykonano pomyślnie? (TAK/NIE)</w:t>
            </w:r>
          </w:p>
        </w:tc>
      </w:tr>
      <w:tr w:rsidR="00F75333" w:rsidRPr="0068238E" w:rsidTr="00F75333">
        <w:tc>
          <w:tcPr>
            <w:tcW w:w="7905" w:type="dxa"/>
            <w:vAlign w:val="center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49" w:author="Beata Bajcar" w:date="2016-09-12T20:13:00Z">
                  <w:rPr/>
                </w:rPrChange>
              </w:rPr>
              <w:pPrChange w:id="50" w:author="Beata Bajcar" w:date="2016-09-12T20:15:00Z">
                <w:pPr>
                  <w:keepLines w:val="0"/>
                  <w:tabs>
                    <w:tab w:val="clear" w:pos="510"/>
                  </w:tabs>
                  <w:jc w:val="left"/>
                </w:pPr>
              </w:pPrChange>
            </w:pPr>
            <w:bookmarkStart w:id="51" w:name="_GoBack" w:colFirst="0" w:colLast="1"/>
            <w:r w:rsidRPr="00BF3122">
              <w:rPr>
                <w:rFonts w:asciiTheme="minorHAnsi" w:hAnsiTheme="minorHAnsi"/>
                <w:rPrChange w:id="52" w:author="Beata Bajcar" w:date="2016-09-12T20:13:00Z">
                  <w:rPr/>
                </w:rPrChange>
              </w:rPr>
              <w:t xml:space="preserve">Sprawdzić, czy sprzęt komputerowy spełnia minimalne wymagania techniczne (Sprawdzenia należy dokonać za pomocą programu </w:t>
            </w:r>
            <w:proofErr w:type="spellStart"/>
            <w:r w:rsidRPr="00BF3122">
              <w:rPr>
                <w:rFonts w:asciiTheme="minorHAnsi" w:hAnsiTheme="minorHAnsi"/>
                <w:rPrChange w:id="53" w:author="Beata Bajcar" w:date="2016-09-12T20:13:00Z">
                  <w:rPr/>
                </w:rPrChange>
              </w:rPr>
              <w:t>Kinect</w:t>
            </w:r>
            <w:proofErr w:type="spellEnd"/>
            <w:r w:rsidRPr="00BF3122">
              <w:rPr>
                <w:rFonts w:asciiTheme="minorHAnsi" w:hAnsiTheme="minorHAnsi"/>
                <w:rPrChange w:id="54" w:author="Beata Bajcar" w:date="2016-09-12T20:13:00Z">
                  <w:rPr/>
                </w:rPrChange>
              </w:rPr>
              <w:t xml:space="preserve"> </w:t>
            </w:r>
            <w:proofErr w:type="spellStart"/>
            <w:r w:rsidRPr="00BF3122">
              <w:rPr>
                <w:rFonts w:asciiTheme="minorHAnsi" w:hAnsiTheme="minorHAnsi"/>
                <w:rPrChange w:id="55" w:author="Beata Bajcar" w:date="2016-09-12T20:13:00Z">
                  <w:rPr/>
                </w:rPrChange>
              </w:rPr>
              <w:t>Configuration</w:t>
            </w:r>
            <w:proofErr w:type="spellEnd"/>
            <w:r w:rsidRPr="00BF3122">
              <w:rPr>
                <w:rFonts w:asciiTheme="minorHAnsi" w:hAnsiTheme="minorHAnsi"/>
                <w:rPrChange w:id="56" w:author="Beata Bajcar" w:date="2016-09-12T20:13:00Z">
                  <w:rPr/>
                </w:rPrChange>
              </w:rPr>
              <w:t xml:space="preserve"> </w:t>
            </w:r>
            <w:proofErr w:type="spellStart"/>
            <w:r w:rsidRPr="00BF3122">
              <w:rPr>
                <w:rFonts w:asciiTheme="minorHAnsi" w:hAnsiTheme="minorHAnsi"/>
                <w:rPrChange w:id="57" w:author="Beata Bajcar" w:date="2016-09-12T20:13:00Z">
                  <w:rPr/>
                </w:rPrChange>
              </w:rPr>
              <w:t>Viewer</w:t>
            </w:r>
            <w:proofErr w:type="spellEnd"/>
            <w:r w:rsidRPr="00BF3122">
              <w:rPr>
                <w:rFonts w:asciiTheme="minorHAnsi" w:hAnsiTheme="minorHAnsi"/>
                <w:rPrChange w:id="58" w:author="Beata Bajcar" w:date="2016-09-12T20:13:00Z">
                  <w:rPr/>
                </w:rPrChange>
              </w:rPr>
              <w:t>)</w:t>
            </w:r>
          </w:p>
        </w:tc>
        <w:tc>
          <w:tcPr>
            <w:tcW w:w="1417" w:type="dxa"/>
            <w:vAlign w:val="center"/>
          </w:tcPr>
          <w:p w:rsidR="00000000" w:rsidRDefault="000406BA">
            <w:pPr>
              <w:spacing w:before="80" w:after="80"/>
              <w:jc w:val="left"/>
              <w:rPr>
                <w:rFonts w:asciiTheme="minorHAnsi" w:hAnsiTheme="minorHAnsi"/>
                <w:rPrChange w:id="59" w:author="Beata Bajcar" w:date="2016-09-12T20:13:00Z">
                  <w:rPr/>
                </w:rPrChange>
              </w:rPr>
              <w:pPrChange w:id="60" w:author="Beata Bajcar" w:date="2016-09-12T20:15:00Z">
                <w:pPr>
                  <w:keepLines w:val="0"/>
                  <w:tabs>
                    <w:tab w:val="clear" w:pos="510"/>
                  </w:tabs>
                  <w:jc w:val="center"/>
                </w:pPr>
              </w:pPrChange>
            </w:pPr>
          </w:p>
        </w:tc>
      </w:tr>
      <w:tr w:rsidR="00F75333" w:rsidRPr="0068238E" w:rsidTr="00F75333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61" w:author="Beata Bajcar" w:date="2016-09-12T20:13:00Z">
                  <w:rPr/>
                </w:rPrChange>
              </w:rPr>
              <w:pPrChange w:id="62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63" w:author="Beata Bajcar" w:date="2016-09-12T20:13:00Z">
                  <w:rPr/>
                </w:rPrChange>
              </w:rPr>
              <w:t xml:space="preserve">Sprawdzić, czy system Face </w:t>
            </w:r>
            <w:proofErr w:type="spellStart"/>
            <w:r w:rsidRPr="00BF3122">
              <w:rPr>
                <w:rFonts w:asciiTheme="minorHAnsi" w:hAnsiTheme="minorHAnsi"/>
                <w:rPrChange w:id="64" w:author="Beata Bajcar" w:date="2016-09-12T20:13:00Z">
                  <w:rPr/>
                </w:rPrChange>
              </w:rPr>
              <w:t>Controller</w:t>
            </w:r>
            <w:proofErr w:type="spellEnd"/>
            <w:r w:rsidRPr="00BF3122">
              <w:rPr>
                <w:rFonts w:asciiTheme="minorHAnsi" w:hAnsiTheme="minorHAnsi"/>
                <w:rPrChange w:id="65" w:author="Beata Bajcar" w:date="2016-09-12T20:13:00Z">
                  <w:rPr/>
                </w:rPrChange>
              </w:rPr>
              <w:t xml:space="preserve"> 2.0 </w:t>
            </w:r>
            <w:proofErr w:type="gramStart"/>
            <w:r w:rsidRPr="00BF3122">
              <w:rPr>
                <w:rFonts w:asciiTheme="minorHAnsi" w:hAnsiTheme="minorHAnsi"/>
                <w:rPrChange w:id="66" w:author="Beata Bajcar" w:date="2016-09-12T20:13:00Z">
                  <w:rPr/>
                </w:rPrChange>
              </w:rPr>
              <w:t>jest</w:t>
            </w:r>
            <w:proofErr w:type="gramEnd"/>
            <w:r w:rsidRPr="00BF3122">
              <w:rPr>
                <w:rFonts w:asciiTheme="minorHAnsi" w:hAnsiTheme="minorHAnsi"/>
                <w:rPrChange w:id="67" w:author="Beata Bajcar" w:date="2016-09-12T20:13:00Z">
                  <w:rPr/>
                </w:rPrChange>
              </w:rPr>
              <w:t xml:space="preserve"> właściwie usytuowany w pomieszczeniu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jc w:val="left"/>
              <w:rPr>
                <w:rFonts w:asciiTheme="minorHAnsi" w:hAnsiTheme="minorHAnsi"/>
                <w:rPrChange w:id="68" w:author="Beata Bajcar" w:date="2016-09-12T20:13:00Z">
                  <w:rPr/>
                </w:rPrChange>
              </w:rPr>
              <w:pPrChange w:id="69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F75333" w:rsidRPr="0068238E" w:rsidTr="00F75333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70" w:author="Beata Bajcar" w:date="2016-09-12T20:13:00Z">
                  <w:rPr/>
                </w:rPrChange>
              </w:rPr>
              <w:pPrChange w:id="71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72" w:author="Beata Bajcar" w:date="2016-09-12T20:13:00Z">
                  <w:rPr/>
                </w:rPrChange>
              </w:rPr>
              <w:t xml:space="preserve">Sprawdzić, czy system Face </w:t>
            </w:r>
            <w:proofErr w:type="spellStart"/>
            <w:r w:rsidRPr="00BF3122">
              <w:rPr>
                <w:rFonts w:asciiTheme="minorHAnsi" w:hAnsiTheme="minorHAnsi"/>
                <w:rPrChange w:id="73" w:author="Beata Bajcar" w:date="2016-09-12T20:13:00Z">
                  <w:rPr/>
                </w:rPrChange>
              </w:rPr>
              <w:t>Controller</w:t>
            </w:r>
            <w:proofErr w:type="spellEnd"/>
            <w:r w:rsidRPr="00BF3122">
              <w:rPr>
                <w:rFonts w:asciiTheme="minorHAnsi" w:hAnsiTheme="minorHAnsi"/>
                <w:rPrChange w:id="74" w:author="Beata Bajcar" w:date="2016-09-12T20:13:00Z">
                  <w:rPr/>
                </w:rPrChange>
              </w:rPr>
              <w:t xml:space="preserve"> 2.0 </w:t>
            </w:r>
            <w:proofErr w:type="gramStart"/>
            <w:r w:rsidRPr="00BF3122">
              <w:rPr>
                <w:rFonts w:asciiTheme="minorHAnsi" w:hAnsiTheme="minorHAnsi"/>
                <w:rPrChange w:id="75" w:author="Beata Bajcar" w:date="2016-09-12T20:13:00Z">
                  <w:rPr/>
                </w:rPrChange>
              </w:rPr>
              <w:t>jest</w:t>
            </w:r>
            <w:proofErr w:type="gramEnd"/>
            <w:r w:rsidRPr="00BF3122">
              <w:rPr>
                <w:rFonts w:asciiTheme="minorHAnsi" w:hAnsiTheme="minorHAnsi"/>
                <w:rPrChange w:id="76" w:author="Beata Bajcar" w:date="2016-09-12T20:13:00Z">
                  <w:rPr/>
                </w:rPrChange>
              </w:rPr>
              <w:t xml:space="preserve"> zainstalowany na komputerze. Jeśli na liście programów ( Start -&gt; Ustawienia -&gt; System -&gt; Aplikacje i funkcje</w:t>
            </w:r>
            <w:del w:id="77" w:author="Beata Bajcar" w:date="2016-09-12T20:15:00Z">
              <w:r w:rsidRPr="00BF3122">
                <w:rPr>
                  <w:rFonts w:asciiTheme="minorHAnsi" w:hAnsiTheme="minorHAnsi"/>
                  <w:rPrChange w:id="78" w:author="Beata Bajcar" w:date="2016-09-12T20:13:00Z">
                    <w:rPr/>
                  </w:rPrChange>
                </w:rPr>
                <w:delText xml:space="preserve"> </w:delText>
              </w:r>
            </w:del>
            <w:r w:rsidRPr="00BF3122">
              <w:rPr>
                <w:rFonts w:asciiTheme="minorHAnsi" w:hAnsiTheme="minorHAnsi"/>
                <w:rPrChange w:id="79" w:author="Beata Bajcar" w:date="2016-09-12T20:13:00Z">
                  <w:rPr/>
                </w:rPrChange>
              </w:rPr>
              <w:t xml:space="preserve">) znajduję się program Face </w:t>
            </w:r>
            <w:proofErr w:type="spellStart"/>
            <w:r w:rsidRPr="00BF3122">
              <w:rPr>
                <w:rFonts w:asciiTheme="minorHAnsi" w:hAnsiTheme="minorHAnsi"/>
                <w:rPrChange w:id="80" w:author="Beata Bajcar" w:date="2016-09-12T20:13:00Z">
                  <w:rPr/>
                </w:rPrChange>
              </w:rPr>
              <w:t>Controller</w:t>
            </w:r>
            <w:proofErr w:type="spellEnd"/>
            <w:r w:rsidRPr="00BF3122">
              <w:rPr>
                <w:rFonts w:asciiTheme="minorHAnsi" w:hAnsiTheme="minorHAnsi"/>
                <w:rPrChange w:id="81" w:author="Beata Bajcar" w:date="2016-09-12T20:13:00Z">
                  <w:rPr/>
                </w:rPrChange>
              </w:rPr>
              <w:t xml:space="preserve"> to aplikacja jest już zainstalowana). Jeżeli nie, przeprowadzić jego instalację i sprawdzić ponownie.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jc w:val="left"/>
              <w:rPr>
                <w:rFonts w:asciiTheme="minorHAnsi" w:hAnsiTheme="minorHAnsi"/>
                <w:rPrChange w:id="82" w:author="Beata Bajcar" w:date="2016-09-12T20:13:00Z">
                  <w:rPr/>
                </w:rPrChange>
              </w:rPr>
              <w:pPrChange w:id="83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F75333" w:rsidRPr="0068238E" w:rsidTr="00F75333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84" w:author="Beata Bajcar" w:date="2016-09-12T20:13:00Z">
                  <w:rPr/>
                </w:rPrChange>
              </w:rPr>
              <w:pPrChange w:id="85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86" w:author="Beata Bajcar" w:date="2016-09-12T20:13:00Z">
                  <w:rPr/>
                </w:rPrChange>
              </w:rPr>
              <w:t xml:space="preserve">Wykonać procedurę testującą poprawność działania systemu Face </w:t>
            </w:r>
            <w:proofErr w:type="spellStart"/>
            <w:r w:rsidRPr="00BF3122">
              <w:rPr>
                <w:rFonts w:asciiTheme="minorHAnsi" w:hAnsiTheme="minorHAnsi"/>
                <w:rPrChange w:id="87" w:author="Beata Bajcar" w:date="2016-09-12T20:13:00Z">
                  <w:rPr/>
                </w:rPrChange>
              </w:rPr>
              <w:t>Controller</w:t>
            </w:r>
            <w:proofErr w:type="spellEnd"/>
            <w:r w:rsidRPr="00BF3122">
              <w:rPr>
                <w:rFonts w:asciiTheme="minorHAnsi" w:hAnsiTheme="minorHAnsi"/>
                <w:rPrChange w:id="88" w:author="Beata Bajcar" w:date="2016-09-12T20:13:00Z">
                  <w:rPr/>
                </w:rPrChange>
              </w:rPr>
              <w:t xml:space="preserve"> 2.0 (</w:t>
            </w:r>
            <w:proofErr w:type="gramStart"/>
            <w:r w:rsidRPr="00BF3122">
              <w:rPr>
                <w:rFonts w:asciiTheme="minorHAnsi" w:hAnsiTheme="minorHAnsi"/>
                <w:rPrChange w:id="89" w:author="Beata Bajcar" w:date="2016-09-12T20:13:00Z">
                  <w:rPr/>
                </w:rPrChange>
              </w:rPr>
              <w:t>sekcja</w:t>
            </w:r>
            <w:proofErr w:type="gramEnd"/>
            <w:r w:rsidRPr="00BF3122">
              <w:rPr>
                <w:rFonts w:asciiTheme="minorHAnsi" w:hAnsiTheme="minorHAnsi"/>
                <w:rPrChange w:id="90" w:author="Beata Bajcar" w:date="2016-09-12T20:13:00Z">
                  <w:rPr/>
                </w:rPrChange>
              </w:rPr>
              <w:t xml:space="preserve"> 3.</w:t>
            </w:r>
            <w:proofErr w:type="gramStart"/>
            <w:r w:rsidRPr="00BF3122">
              <w:rPr>
                <w:rFonts w:asciiTheme="minorHAnsi" w:hAnsiTheme="minorHAnsi"/>
                <w:rPrChange w:id="91" w:author="Beata Bajcar" w:date="2016-09-12T20:13:00Z">
                  <w:rPr/>
                </w:rPrChange>
              </w:rPr>
              <w:t>a</w:t>
            </w:r>
            <w:proofErr w:type="gramEnd"/>
            <w:r w:rsidRPr="00BF3122">
              <w:rPr>
                <w:rFonts w:asciiTheme="minorHAnsi" w:hAnsiTheme="minorHAnsi"/>
                <w:rPrChange w:id="92" w:author="Beata Bajcar" w:date="2016-09-12T20:13:00Z">
                  <w:rPr/>
                </w:rPrChange>
              </w:rPr>
              <w:t>.</w:t>
            </w:r>
            <w:proofErr w:type="gramStart"/>
            <w:r w:rsidRPr="00BF3122">
              <w:rPr>
                <w:rFonts w:asciiTheme="minorHAnsi" w:hAnsiTheme="minorHAnsi"/>
                <w:rPrChange w:id="93" w:author="Beata Bajcar" w:date="2016-09-12T20:13:00Z">
                  <w:rPr/>
                </w:rPrChange>
              </w:rPr>
              <w:t>i</w:t>
            </w:r>
            <w:proofErr w:type="gramEnd"/>
            <w:r w:rsidRPr="00BF3122">
              <w:rPr>
                <w:rFonts w:asciiTheme="minorHAnsi" w:hAnsiTheme="minorHAnsi"/>
                <w:rPrChange w:id="94" w:author="Beata Bajcar" w:date="2016-09-12T20:13:00Z">
                  <w:rPr/>
                </w:rPrChange>
              </w:rPr>
              <w:t xml:space="preserve">. </w:t>
            </w:r>
            <w:proofErr w:type="gramStart"/>
            <w:r w:rsidRPr="00BF3122">
              <w:rPr>
                <w:rFonts w:asciiTheme="minorHAnsi" w:hAnsiTheme="minorHAnsi"/>
                <w:rPrChange w:id="95" w:author="Beata Bajcar" w:date="2016-09-12T20:13:00Z">
                  <w:rPr/>
                </w:rPrChange>
              </w:rPr>
              <w:t>instrukcji</w:t>
            </w:r>
            <w:proofErr w:type="gramEnd"/>
            <w:r w:rsidRPr="00BF3122">
              <w:rPr>
                <w:rFonts w:asciiTheme="minorHAnsi" w:hAnsiTheme="minorHAnsi"/>
                <w:rPrChange w:id="96" w:author="Beata Bajcar" w:date="2016-09-12T20:13:00Z">
                  <w:rPr/>
                </w:rPrChange>
              </w:rPr>
              <w:t xml:space="preserve"> </w:t>
            </w:r>
            <w:r w:rsidRPr="00BF3122">
              <w:rPr>
                <w:rFonts w:asciiTheme="minorHAnsi" w:hAnsiTheme="minorHAnsi"/>
                <w:highlight w:val="yellow"/>
                <w:rPrChange w:id="97" w:author="Beata Bajcar" w:date="2016-09-12T20:13:00Z">
                  <w:rPr>
                    <w:highlight w:val="yellow"/>
                  </w:rPr>
                </w:rPrChange>
              </w:rPr>
              <w:t>- do uzupełnienia</w:t>
            </w:r>
            <w:r w:rsidRPr="00BF3122">
              <w:rPr>
                <w:rFonts w:asciiTheme="minorHAnsi" w:hAnsiTheme="minorHAnsi"/>
                <w:rPrChange w:id="98" w:author="Beata Bajcar" w:date="2016-09-12T20:13:00Z">
                  <w:rPr/>
                </w:rPrChange>
              </w:rPr>
              <w:t>)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jc w:val="left"/>
              <w:rPr>
                <w:rFonts w:asciiTheme="minorHAnsi" w:hAnsiTheme="minorHAnsi"/>
                <w:rPrChange w:id="99" w:author="Beata Bajcar" w:date="2016-09-12T20:13:00Z">
                  <w:rPr/>
                </w:rPrChange>
              </w:rPr>
              <w:pPrChange w:id="100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F75333" w:rsidRPr="0068238E" w:rsidTr="00F75333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101" w:author="Beata Bajcar" w:date="2016-09-12T20:13:00Z">
                  <w:rPr/>
                </w:rPrChange>
              </w:rPr>
              <w:pPrChange w:id="102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103" w:author="Beata Bajcar" w:date="2016-09-12T20:13:00Z">
                  <w:rPr/>
                </w:rPrChange>
              </w:rPr>
              <w:t>Przeprowadzić z osobą niepełnosprawną wstępną ankietę ewaluacyjną (Kwestionariusz 1).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jc w:val="left"/>
              <w:rPr>
                <w:rFonts w:asciiTheme="minorHAnsi" w:hAnsiTheme="minorHAnsi"/>
                <w:rPrChange w:id="104" w:author="Beata Bajcar" w:date="2016-09-12T20:13:00Z">
                  <w:rPr/>
                </w:rPrChange>
              </w:rPr>
              <w:pPrChange w:id="105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F75333" w:rsidRPr="0068238E" w:rsidTr="00F75333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106" w:author="Beata Bajcar" w:date="2016-09-12T20:13:00Z">
                  <w:rPr/>
                </w:rPrChange>
              </w:rPr>
              <w:pPrChange w:id="107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108" w:author="Beata Bajcar" w:date="2016-09-12T20:13:00Z">
                  <w:rPr/>
                </w:rPrChange>
              </w:rPr>
              <w:t xml:space="preserve">Zademonstrować na własnym przykładzie proces konfiguracji aplikacji i sposób jej wykorzystania do pracy z systemem operacyjnym i programami </w:t>
            </w:r>
            <w:r w:rsidRPr="00BF3122">
              <w:rPr>
                <w:rFonts w:asciiTheme="minorHAnsi" w:hAnsiTheme="minorHAnsi"/>
                <w:highlight w:val="yellow"/>
                <w:rPrChange w:id="109" w:author="Beata Bajcar" w:date="2016-09-12T20:13:00Z">
                  <w:rPr>
                    <w:highlight w:val="yellow"/>
                  </w:rPr>
                </w:rPrChange>
              </w:rPr>
              <w:t>(wymagane konkretne wskazanie funkcji FC, które mają być zademonstrowane i ich zastosowania w konkretnych aplikacjach…)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jc w:val="left"/>
              <w:rPr>
                <w:rFonts w:asciiTheme="minorHAnsi" w:hAnsiTheme="minorHAnsi"/>
                <w:rPrChange w:id="110" w:author="Beata Bajcar" w:date="2016-09-12T20:13:00Z">
                  <w:rPr/>
                </w:rPrChange>
              </w:rPr>
              <w:pPrChange w:id="111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F75333" w:rsidRPr="0068238E" w:rsidTr="00F75333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112" w:author="Beata Bajcar" w:date="2016-09-12T20:13:00Z">
                  <w:rPr/>
                </w:rPrChange>
              </w:rPr>
              <w:pPrChange w:id="113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114" w:author="Beata Bajcar" w:date="2016-09-12T20:13:00Z">
                  <w:rPr/>
                </w:rPrChange>
              </w:rPr>
              <w:t xml:space="preserve">Wykonać z badanym proces kalibracji i sprawdzić, czy badany jest w stanie samodzielnie posługiwać się systemem operacyjnym i programami </w:t>
            </w:r>
            <w:r w:rsidRPr="00BF3122">
              <w:rPr>
                <w:rFonts w:asciiTheme="minorHAnsi" w:hAnsiTheme="minorHAnsi"/>
                <w:highlight w:val="yellow"/>
                <w:rPrChange w:id="115" w:author="Beata Bajcar" w:date="2016-09-12T20:13:00Z">
                  <w:rPr>
                    <w:highlight w:val="yellow"/>
                  </w:rPr>
                </w:rPrChange>
              </w:rPr>
              <w:t>(</w:t>
            </w:r>
            <w:proofErr w:type="spellStart"/>
            <w:r w:rsidRPr="00BF3122">
              <w:rPr>
                <w:rFonts w:asciiTheme="minorHAnsi" w:hAnsiTheme="minorHAnsi"/>
                <w:highlight w:val="yellow"/>
                <w:rPrChange w:id="116" w:author="Beata Bajcar" w:date="2016-09-12T20:13:00Z">
                  <w:rPr>
                    <w:highlight w:val="yellow"/>
                  </w:rPr>
                </w:rPrChange>
              </w:rPr>
              <w:t>j.w</w:t>
            </w:r>
            <w:proofErr w:type="spellEnd"/>
            <w:r w:rsidRPr="00BF3122">
              <w:rPr>
                <w:rFonts w:asciiTheme="minorHAnsi" w:hAnsiTheme="minorHAnsi"/>
                <w:highlight w:val="yellow"/>
                <w:rPrChange w:id="117" w:author="Beata Bajcar" w:date="2016-09-12T20:13:00Z">
                  <w:rPr>
                    <w:highlight w:val="yellow"/>
                  </w:rPr>
                </w:rPrChange>
              </w:rPr>
              <w:t>.)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jc w:val="left"/>
              <w:rPr>
                <w:rFonts w:asciiTheme="minorHAnsi" w:hAnsiTheme="minorHAnsi"/>
                <w:rPrChange w:id="118" w:author="Beata Bajcar" w:date="2016-09-12T20:13:00Z">
                  <w:rPr/>
                </w:rPrChange>
              </w:rPr>
              <w:pPrChange w:id="119" w:author="Beata Bajcar" w:date="2016-09-12T20:15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bookmarkEnd w:id="51"/>
    </w:tbl>
    <w:p w:rsidR="00F75333" w:rsidRPr="0068238E" w:rsidRDefault="00F75333" w:rsidP="00F75333">
      <w:pPr>
        <w:rPr>
          <w:rFonts w:asciiTheme="minorHAnsi" w:hAnsiTheme="minorHAnsi"/>
          <w:rPrChange w:id="120" w:author="Beata Bajcar" w:date="2016-09-12T20:13:00Z">
            <w:rPr/>
          </w:rPrChange>
        </w:rPr>
      </w:pPr>
    </w:p>
    <w:p w:rsidR="00F75333" w:rsidRPr="0068238E" w:rsidRDefault="00BF3122" w:rsidP="00F75333">
      <w:pPr>
        <w:pStyle w:val="Heading1"/>
        <w:rPr>
          <w:rFonts w:asciiTheme="minorHAnsi" w:hAnsiTheme="minorHAnsi"/>
          <w:rPrChange w:id="121" w:author="Beata Bajcar" w:date="2016-09-12T20:13:00Z">
            <w:rPr/>
          </w:rPrChange>
        </w:rPr>
      </w:pPr>
      <w:r w:rsidRPr="00BF3122">
        <w:rPr>
          <w:rFonts w:asciiTheme="minorHAnsi" w:hAnsiTheme="minorHAnsi"/>
          <w:rPrChange w:id="122" w:author="Beata Bajcar" w:date="2016-09-12T20:13:00Z">
            <w:rPr>
              <w:rFonts w:cs="Times New Roman"/>
            </w:rPr>
          </w:rPrChange>
        </w:rPr>
        <w:t>Zadania do wykonania podczas testów właściwych</w:t>
      </w:r>
    </w:p>
    <w:tbl>
      <w:tblPr>
        <w:tblStyle w:val="TableGrid"/>
        <w:tblW w:w="9322" w:type="dxa"/>
        <w:tblLook w:val="04A0"/>
      </w:tblPr>
      <w:tblGrid>
        <w:gridCol w:w="7905"/>
        <w:gridCol w:w="1417"/>
      </w:tblGrid>
      <w:tr w:rsidR="00F75333" w:rsidRPr="0068238E" w:rsidTr="004D40B4">
        <w:tc>
          <w:tcPr>
            <w:tcW w:w="7905" w:type="dxa"/>
            <w:vAlign w:val="center"/>
          </w:tcPr>
          <w:p w:rsidR="00F75333" w:rsidRPr="0068238E" w:rsidRDefault="00BF3122" w:rsidP="004D40B4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  <w:rPrChange w:id="123" w:author="Beata Bajcar" w:date="2016-09-12T20:13:00Z">
                  <w:rPr/>
                </w:rPrChange>
              </w:rPr>
            </w:pPr>
            <w:r w:rsidRPr="00BF3122">
              <w:rPr>
                <w:rFonts w:asciiTheme="minorHAnsi" w:hAnsiTheme="minorHAnsi"/>
                <w:rPrChange w:id="124" w:author="Beata Bajcar" w:date="2016-09-12T20:13:00Z">
                  <w:rPr/>
                </w:rPrChange>
              </w:rPr>
              <w:t>Zadanie</w:t>
            </w:r>
          </w:p>
        </w:tc>
        <w:tc>
          <w:tcPr>
            <w:tcW w:w="1417" w:type="dxa"/>
            <w:vAlign w:val="center"/>
          </w:tcPr>
          <w:p w:rsidR="00F75333" w:rsidRPr="0068238E" w:rsidRDefault="00BF3122" w:rsidP="004D40B4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  <w:rPrChange w:id="125" w:author="Beata Bajcar" w:date="2016-09-12T20:13:00Z">
                  <w:rPr/>
                </w:rPrChange>
              </w:rPr>
            </w:pPr>
            <w:r w:rsidRPr="00BF3122">
              <w:rPr>
                <w:rFonts w:asciiTheme="minorHAnsi" w:hAnsiTheme="minorHAnsi"/>
                <w:rPrChange w:id="126" w:author="Beata Bajcar" w:date="2016-09-12T20:13:00Z">
                  <w:rPr/>
                </w:rPrChange>
              </w:rPr>
              <w:t>Wykonano pomyślnie? (TAK/NIE)</w:t>
            </w:r>
          </w:p>
        </w:tc>
      </w:tr>
      <w:tr w:rsidR="00841DF3" w:rsidRPr="0068238E" w:rsidTr="004D40B4">
        <w:tc>
          <w:tcPr>
            <w:tcW w:w="7905" w:type="dxa"/>
            <w:vAlign w:val="center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127" w:author="Beata Bajcar" w:date="2016-09-12T20:13:00Z">
                  <w:rPr/>
                </w:rPrChange>
              </w:rPr>
              <w:pPrChange w:id="128" w:author="Beata Bajcar" w:date="2016-09-12T20:14:00Z">
                <w:pPr>
                  <w:keepLines w:val="0"/>
                  <w:tabs>
                    <w:tab w:val="clear" w:pos="510"/>
                  </w:tabs>
                  <w:jc w:val="left"/>
                </w:pPr>
              </w:pPrChange>
            </w:pPr>
            <w:r w:rsidRPr="00BF3122">
              <w:rPr>
                <w:rFonts w:asciiTheme="minorHAnsi" w:hAnsiTheme="minorHAnsi"/>
                <w:rPrChange w:id="129" w:author="Beata Bajcar" w:date="2016-09-12T20:13:00Z">
                  <w:rPr/>
                </w:rPrChange>
              </w:rPr>
              <w:t>Sprawdzić, czy dokumenty niezbędne do przeprowadzenia badania są wydrukowane i gotowe do wypełnienia</w:t>
            </w:r>
          </w:p>
        </w:tc>
        <w:tc>
          <w:tcPr>
            <w:tcW w:w="1417" w:type="dxa"/>
            <w:vAlign w:val="center"/>
          </w:tcPr>
          <w:p w:rsidR="00000000" w:rsidRDefault="000406BA">
            <w:pPr>
              <w:spacing w:before="80" w:after="80"/>
              <w:jc w:val="center"/>
              <w:rPr>
                <w:rFonts w:asciiTheme="minorHAnsi" w:hAnsiTheme="minorHAnsi"/>
                <w:rPrChange w:id="130" w:author="Beata Bajcar" w:date="2016-09-12T20:13:00Z">
                  <w:rPr/>
                </w:rPrChange>
              </w:rPr>
              <w:pPrChange w:id="131" w:author="Beata Bajcar" w:date="2016-09-12T20:14:00Z">
                <w:pPr>
                  <w:keepLines w:val="0"/>
                  <w:tabs>
                    <w:tab w:val="clear" w:pos="510"/>
                  </w:tabs>
                  <w:jc w:val="center"/>
                </w:pPr>
              </w:pPrChange>
            </w:pPr>
          </w:p>
        </w:tc>
      </w:tr>
      <w:tr w:rsidR="00841DF3" w:rsidRPr="0068238E" w:rsidTr="004D40B4">
        <w:tc>
          <w:tcPr>
            <w:tcW w:w="7905" w:type="dxa"/>
            <w:vAlign w:val="center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132" w:author="Beata Bajcar" w:date="2016-09-12T20:13:00Z">
                  <w:rPr/>
                </w:rPrChange>
              </w:rPr>
              <w:pPrChange w:id="133" w:author="Beata Bajcar" w:date="2016-09-12T20:14:00Z">
                <w:pPr>
                  <w:keepLines w:val="0"/>
                  <w:tabs>
                    <w:tab w:val="clear" w:pos="510"/>
                  </w:tabs>
                  <w:jc w:val="left"/>
                </w:pPr>
              </w:pPrChange>
            </w:pPr>
            <w:r w:rsidRPr="00BF3122">
              <w:rPr>
                <w:rFonts w:asciiTheme="minorHAnsi" w:hAnsiTheme="minorHAnsi"/>
                <w:rPrChange w:id="134" w:author="Beata Bajcar" w:date="2016-09-12T20:13:00Z">
                  <w:rPr/>
                </w:rPrChange>
              </w:rPr>
              <w:t xml:space="preserve">Sprawdzić, czy </w:t>
            </w:r>
            <w:proofErr w:type="spellStart"/>
            <w:r w:rsidRPr="00BF3122">
              <w:rPr>
                <w:rFonts w:asciiTheme="minorHAnsi" w:hAnsiTheme="minorHAnsi"/>
                <w:rPrChange w:id="135" w:author="Beata Bajcar" w:date="2016-09-12T20:13:00Z">
                  <w:rPr/>
                </w:rPrChange>
              </w:rPr>
              <w:t>pendrive</w:t>
            </w:r>
            <w:proofErr w:type="spellEnd"/>
            <w:r w:rsidRPr="00BF3122">
              <w:rPr>
                <w:rFonts w:asciiTheme="minorHAnsi" w:hAnsiTheme="minorHAnsi"/>
                <w:rPrChange w:id="136" w:author="Beata Bajcar" w:date="2016-09-12T20:13:00Z">
                  <w:rPr/>
                </w:rPrChange>
              </w:rPr>
              <w:t xml:space="preserve"> jest odpowiednio przygotowany, tj. włożony do portu USB na cały czas trwania badania, ma przynajmniej 4 GB wolnej przestrzeni dyskowej i zawiera następujące pliki wymienione w instrukcji dla asystenta pkt. 3.b.i</w:t>
            </w:r>
          </w:p>
        </w:tc>
        <w:tc>
          <w:tcPr>
            <w:tcW w:w="1417" w:type="dxa"/>
            <w:vAlign w:val="center"/>
          </w:tcPr>
          <w:p w:rsidR="00000000" w:rsidRDefault="000406BA">
            <w:pPr>
              <w:spacing w:before="80" w:after="80"/>
              <w:jc w:val="center"/>
              <w:rPr>
                <w:rFonts w:asciiTheme="minorHAnsi" w:hAnsiTheme="minorHAnsi"/>
                <w:rPrChange w:id="137" w:author="Beata Bajcar" w:date="2016-09-12T20:13:00Z">
                  <w:rPr/>
                </w:rPrChange>
              </w:rPr>
              <w:pPrChange w:id="138" w:author="Beata Bajcar" w:date="2016-09-12T20:14:00Z">
                <w:pPr>
                  <w:keepLines w:val="0"/>
                  <w:tabs>
                    <w:tab w:val="clear" w:pos="510"/>
                  </w:tabs>
                  <w:jc w:val="center"/>
                </w:pPr>
              </w:pPrChange>
            </w:pPr>
          </w:p>
        </w:tc>
      </w:tr>
      <w:tr w:rsidR="00F75333" w:rsidRPr="0068238E" w:rsidTr="004D40B4">
        <w:tc>
          <w:tcPr>
            <w:tcW w:w="7905" w:type="dxa"/>
            <w:vAlign w:val="center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139" w:author="Beata Bajcar" w:date="2016-09-12T20:13:00Z">
                  <w:rPr/>
                </w:rPrChange>
              </w:rPr>
              <w:pPrChange w:id="140" w:author="Beata Bajcar" w:date="2016-09-12T20:14:00Z">
                <w:pPr>
                  <w:keepLines w:val="0"/>
                  <w:tabs>
                    <w:tab w:val="clear" w:pos="510"/>
                  </w:tabs>
                  <w:jc w:val="left"/>
                </w:pPr>
              </w:pPrChange>
            </w:pPr>
            <w:r w:rsidRPr="00BF3122">
              <w:rPr>
                <w:rFonts w:asciiTheme="minorHAnsi" w:hAnsiTheme="minorHAnsi"/>
                <w:rPrChange w:id="141" w:author="Beata Bajcar" w:date="2016-09-12T20:13:00Z">
                  <w:rPr/>
                </w:rPrChange>
              </w:rPr>
              <w:t xml:space="preserve">Ponownie sprawdzić, czy sprzęt komputerowy spełnia minimalne wymagania techniczne za pomocą programu </w:t>
            </w:r>
            <w:proofErr w:type="spellStart"/>
            <w:r w:rsidRPr="00BF3122">
              <w:rPr>
                <w:rFonts w:asciiTheme="minorHAnsi" w:hAnsiTheme="minorHAnsi"/>
                <w:rPrChange w:id="142" w:author="Beata Bajcar" w:date="2016-09-12T20:13:00Z">
                  <w:rPr/>
                </w:rPrChange>
              </w:rPr>
              <w:t>Kinect</w:t>
            </w:r>
            <w:proofErr w:type="spellEnd"/>
            <w:r w:rsidRPr="00BF3122">
              <w:rPr>
                <w:rFonts w:asciiTheme="minorHAnsi" w:hAnsiTheme="minorHAnsi"/>
                <w:rPrChange w:id="143" w:author="Beata Bajcar" w:date="2016-09-12T20:13:00Z">
                  <w:rPr/>
                </w:rPrChange>
              </w:rPr>
              <w:t xml:space="preserve"> </w:t>
            </w:r>
            <w:proofErr w:type="spellStart"/>
            <w:r w:rsidRPr="00BF3122">
              <w:rPr>
                <w:rFonts w:asciiTheme="minorHAnsi" w:hAnsiTheme="minorHAnsi"/>
                <w:rPrChange w:id="144" w:author="Beata Bajcar" w:date="2016-09-12T20:13:00Z">
                  <w:rPr/>
                </w:rPrChange>
              </w:rPr>
              <w:t>Configuration</w:t>
            </w:r>
            <w:proofErr w:type="spellEnd"/>
            <w:r w:rsidRPr="00BF3122">
              <w:rPr>
                <w:rFonts w:asciiTheme="minorHAnsi" w:hAnsiTheme="minorHAnsi"/>
                <w:rPrChange w:id="145" w:author="Beata Bajcar" w:date="2016-09-12T20:13:00Z">
                  <w:rPr/>
                </w:rPrChange>
              </w:rPr>
              <w:t xml:space="preserve"> </w:t>
            </w:r>
            <w:proofErr w:type="spellStart"/>
            <w:r w:rsidRPr="00BF3122">
              <w:rPr>
                <w:rFonts w:asciiTheme="minorHAnsi" w:hAnsiTheme="minorHAnsi"/>
                <w:rPrChange w:id="146" w:author="Beata Bajcar" w:date="2016-09-12T20:13:00Z">
                  <w:rPr/>
                </w:rPrChange>
              </w:rPr>
              <w:t>Viewer</w:t>
            </w:r>
            <w:proofErr w:type="spellEnd"/>
            <w:r w:rsidRPr="00BF3122">
              <w:rPr>
                <w:rFonts w:asciiTheme="minorHAnsi" w:hAnsiTheme="minorHAnsi"/>
                <w:rPrChange w:id="147" w:author="Beata Bajcar" w:date="2016-09-12T20:13:00Z">
                  <w:rPr/>
                </w:rPrChange>
              </w:rPr>
              <w:t>.</w:t>
            </w:r>
          </w:p>
        </w:tc>
        <w:tc>
          <w:tcPr>
            <w:tcW w:w="1417" w:type="dxa"/>
            <w:vAlign w:val="center"/>
          </w:tcPr>
          <w:p w:rsidR="00000000" w:rsidRDefault="000406BA">
            <w:pPr>
              <w:spacing w:before="80" w:after="80"/>
              <w:jc w:val="center"/>
              <w:rPr>
                <w:rFonts w:asciiTheme="minorHAnsi" w:hAnsiTheme="minorHAnsi"/>
                <w:rPrChange w:id="148" w:author="Beata Bajcar" w:date="2016-09-12T20:13:00Z">
                  <w:rPr/>
                </w:rPrChange>
              </w:rPr>
              <w:pPrChange w:id="149" w:author="Beata Bajcar" w:date="2016-09-12T20:14:00Z">
                <w:pPr>
                  <w:keepLines w:val="0"/>
                  <w:tabs>
                    <w:tab w:val="clear" w:pos="510"/>
                  </w:tabs>
                  <w:jc w:val="center"/>
                </w:pPr>
              </w:pPrChange>
            </w:pPr>
          </w:p>
        </w:tc>
      </w:tr>
      <w:tr w:rsidR="00F75333" w:rsidRPr="0068238E" w:rsidTr="004D40B4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150" w:author="Beata Bajcar" w:date="2016-09-12T20:13:00Z">
                  <w:rPr/>
                </w:rPrChange>
              </w:rPr>
              <w:pPrChange w:id="151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152" w:author="Beata Bajcar" w:date="2016-09-12T20:13:00Z">
                  <w:rPr/>
                </w:rPrChange>
              </w:rPr>
              <w:lastRenderedPageBreak/>
              <w:t xml:space="preserve">Ponownie sprawdzić, czy system Face </w:t>
            </w:r>
            <w:proofErr w:type="spellStart"/>
            <w:r w:rsidRPr="00BF3122">
              <w:rPr>
                <w:rFonts w:asciiTheme="minorHAnsi" w:hAnsiTheme="minorHAnsi"/>
                <w:rPrChange w:id="153" w:author="Beata Bajcar" w:date="2016-09-12T20:13:00Z">
                  <w:rPr/>
                </w:rPrChange>
              </w:rPr>
              <w:t>Controller</w:t>
            </w:r>
            <w:proofErr w:type="spellEnd"/>
            <w:r w:rsidRPr="00BF3122">
              <w:rPr>
                <w:rFonts w:asciiTheme="minorHAnsi" w:hAnsiTheme="minorHAnsi"/>
                <w:rPrChange w:id="154" w:author="Beata Bajcar" w:date="2016-09-12T20:13:00Z">
                  <w:rPr/>
                </w:rPrChange>
              </w:rPr>
              <w:t xml:space="preserve"> 2.0 </w:t>
            </w:r>
            <w:proofErr w:type="gramStart"/>
            <w:r w:rsidRPr="00BF3122">
              <w:rPr>
                <w:rFonts w:asciiTheme="minorHAnsi" w:hAnsiTheme="minorHAnsi"/>
                <w:rPrChange w:id="155" w:author="Beata Bajcar" w:date="2016-09-12T20:13:00Z">
                  <w:rPr/>
                </w:rPrChange>
              </w:rPr>
              <w:t>jest</w:t>
            </w:r>
            <w:proofErr w:type="gramEnd"/>
            <w:r w:rsidRPr="00BF3122">
              <w:rPr>
                <w:rFonts w:asciiTheme="minorHAnsi" w:hAnsiTheme="minorHAnsi"/>
                <w:rPrChange w:id="156" w:author="Beata Bajcar" w:date="2016-09-12T20:13:00Z">
                  <w:rPr/>
                </w:rPrChange>
              </w:rPr>
              <w:t xml:space="preserve"> właściwie usytuowany w pomieszczeniu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157" w:author="Beata Bajcar" w:date="2016-09-12T20:13:00Z">
                  <w:rPr/>
                </w:rPrChange>
              </w:rPr>
              <w:pPrChange w:id="158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F75333" w:rsidRPr="0068238E" w:rsidTr="004D40B4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159" w:author="Beata Bajcar" w:date="2016-09-12T20:13:00Z">
                  <w:rPr/>
                </w:rPrChange>
              </w:rPr>
              <w:pPrChange w:id="160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161" w:author="Beata Bajcar" w:date="2016-09-12T20:13:00Z">
                  <w:rPr/>
                </w:rPrChange>
              </w:rPr>
              <w:t xml:space="preserve">Ponownie sprawdzić, czy system Face </w:t>
            </w:r>
            <w:proofErr w:type="spellStart"/>
            <w:r w:rsidRPr="00BF3122">
              <w:rPr>
                <w:rFonts w:asciiTheme="minorHAnsi" w:hAnsiTheme="minorHAnsi"/>
                <w:rPrChange w:id="162" w:author="Beata Bajcar" w:date="2016-09-12T20:13:00Z">
                  <w:rPr/>
                </w:rPrChange>
              </w:rPr>
              <w:t>Controller</w:t>
            </w:r>
            <w:proofErr w:type="spellEnd"/>
            <w:r w:rsidRPr="00BF3122">
              <w:rPr>
                <w:rFonts w:asciiTheme="minorHAnsi" w:hAnsiTheme="minorHAnsi"/>
                <w:rPrChange w:id="163" w:author="Beata Bajcar" w:date="2016-09-12T20:13:00Z">
                  <w:rPr/>
                </w:rPrChange>
              </w:rPr>
              <w:t xml:space="preserve"> 2.0 </w:t>
            </w:r>
            <w:proofErr w:type="gramStart"/>
            <w:r w:rsidRPr="00BF3122">
              <w:rPr>
                <w:rFonts w:asciiTheme="minorHAnsi" w:hAnsiTheme="minorHAnsi"/>
                <w:rPrChange w:id="164" w:author="Beata Bajcar" w:date="2016-09-12T20:13:00Z">
                  <w:rPr/>
                </w:rPrChange>
              </w:rPr>
              <w:t>jest</w:t>
            </w:r>
            <w:proofErr w:type="gramEnd"/>
            <w:r w:rsidRPr="00BF3122">
              <w:rPr>
                <w:rFonts w:asciiTheme="minorHAnsi" w:hAnsiTheme="minorHAnsi"/>
                <w:rPrChange w:id="165" w:author="Beata Bajcar" w:date="2016-09-12T20:13:00Z">
                  <w:rPr/>
                </w:rPrChange>
              </w:rPr>
              <w:t xml:space="preserve"> zainstalowany na komputerze (patrz wyżej). Jeżeli nie, przeprowadzić instalację i sprawdzić ponownie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166" w:author="Beata Bajcar" w:date="2016-09-12T20:13:00Z">
                  <w:rPr/>
                </w:rPrChange>
              </w:rPr>
              <w:pPrChange w:id="167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A66012" w:rsidRPr="0068238E" w:rsidTr="004D40B4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168" w:author="Beata Bajcar" w:date="2016-09-12T20:13:00Z">
                  <w:rPr/>
                </w:rPrChange>
              </w:rPr>
              <w:pPrChange w:id="169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170" w:author="Beata Bajcar" w:date="2016-09-12T20:13:00Z">
                  <w:rPr/>
                </w:rPrChange>
              </w:rPr>
              <w:t>Umieścić na komputerze pliki z Załącznika 1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171" w:author="Beata Bajcar" w:date="2016-09-12T20:13:00Z">
                  <w:rPr/>
                </w:rPrChange>
              </w:rPr>
              <w:pPrChange w:id="172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BE699F" w:rsidRPr="0068238E" w:rsidTr="004D40B4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173" w:author="Beata Bajcar" w:date="2016-09-12T20:13:00Z">
                  <w:rPr/>
                </w:rPrChange>
              </w:rPr>
              <w:pPrChange w:id="174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175" w:author="Beata Bajcar" w:date="2016-09-12T20:13:00Z">
                  <w:rPr/>
                </w:rPrChange>
              </w:rPr>
              <w:t>Zainstalować oprogramowanie do badania wydajności z Załącznika 2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176" w:author="Beata Bajcar" w:date="2016-09-12T20:13:00Z">
                  <w:rPr/>
                </w:rPrChange>
              </w:rPr>
              <w:pPrChange w:id="177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F75333" w:rsidRPr="0068238E" w:rsidTr="004D40B4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178" w:author="Beata Bajcar" w:date="2016-09-12T20:13:00Z">
                  <w:rPr/>
                </w:rPrChange>
              </w:rPr>
              <w:pPrChange w:id="179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180" w:author="Beata Bajcar" w:date="2016-09-12T20:13:00Z">
                  <w:rPr/>
                </w:rPrChange>
              </w:rPr>
              <w:t xml:space="preserve">Ponownie wykonać procedurę testującą poprawność działania systemu Face </w:t>
            </w:r>
            <w:proofErr w:type="spellStart"/>
            <w:r w:rsidRPr="00BF3122">
              <w:rPr>
                <w:rFonts w:asciiTheme="minorHAnsi" w:hAnsiTheme="minorHAnsi"/>
                <w:rPrChange w:id="181" w:author="Beata Bajcar" w:date="2016-09-12T20:13:00Z">
                  <w:rPr/>
                </w:rPrChange>
              </w:rPr>
              <w:t>Controller</w:t>
            </w:r>
            <w:proofErr w:type="spellEnd"/>
            <w:r w:rsidRPr="00BF3122">
              <w:rPr>
                <w:rFonts w:asciiTheme="minorHAnsi" w:hAnsiTheme="minorHAnsi"/>
                <w:rPrChange w:id="182" w:author="Beata Bajcar" w:date="2016-09-12T20:13:00Z">
                  <w:rPr/>
                </w:rPrChange>
              </w:rPr>
              <w:t xml:space="preserve"> 2.0 (</w:t>
            </w:r>
            <w:proofErr w:type="gramStart"/>
            <w:r w:rsidRPr="00BF3122">
              <w:rPr>
                <w:rFonts w:asciiTheme="minorHAnsi" w:hAnsiTheme="minorHAnsi"/>
                <w:rPrChange w:id="183" w:author="Beata Bajcar" w:date="2016-09-12T20:13:00Z">
                  <w:rPr/>
                </w:rPrChange>
              </w:rPr>
              <w:t>sekcja</w:t>
            </w:r>
            <w:proofErr w:type="gramEnd"/>
            <w:r w:rsidRPr="00BF3122">
              <w:rPr>
                <w:rFonts w:asciiTheme="minorHAnsi" w:hAnsiTheme="minorHAnsi"/>
                <w:rPrChange w:id="184" w:author="Beata Bajcar" w:date="2016-09-12T20:13:00Z">
                  <w:rPr/>
                </w:rPrChange>
              </w:rPr>
              <w:t xml:space="preserve"> 3.</w:t>
            </w:r>
            <w:proofErr w:type="gramStart"/>
            <w:r w:rsidRPr="00BF3122">
              <w:rPr>
                <w:rFonts w:asciiTheme="minorHAnsi" w:hAnsiTheme="minorHAnsi"/>
                <w:rPrChange w:id="185" w:author="Beata Bajcar" w:date="2016-09-12T20:13:00Z">
                  <w:rPr/>
                </w:rPrChange>
              </w:rPr>
              <w:t>a</w:t>
            </w:r>
            <w:proofErr w:type="gramEnd"/>
            <w:r w:rsidRPr="00BF3122">
              <w:rPr>
                <w:rFonts w:asciiTheme="minorHAnsi" w:hAnsiTheme="minorHAnsi"/>
                <w:rPrChange w:id="186" w:author="Beata Bajcar" w:date="2016-09-12T20:13:00Z">
                  <w:rPr/>
                </w:rPrChange>
              </w:rPr>
              <w:t>.</w:t>
            </w:r>
            <w:proofErr w:type="gramStart"/>
            <w:r w:rsidRPr="00BF3122">
              <w:rPr>
                <w:rFonts w:asciiTheme="minorHAnsi" w:hAnsiTheme="minorHAnsi"/>
                <w:rPrChange w:id="187" w:author="Beata Bajcar" w:date="2016-09-12T20:13:00Z">
                  <w:rPr/>
                </w:rPrChange>
              </w:rPr>
              <w:t>i</w:t>
            </w:r>
            <w:proofErr w:type="gramEnd"/>
            <w:r w:rsidRPr="00BF3122">
              <w:rPr>
                <w:rFonts w:asciiTheme="minorHAnsi" w:hAnsiTheme="minorHAnsi"/>
                <w:rPrChange w:id="188" w:author="Beata Bajcar" w:date="2016-09-12T20:13:00Z">
                  <w:rPr/>
                </w:rPrChange>
              </w:rPr>
              <w:t xml:space="preserve">. </w:t>
            </w:r>
            <w:proofErr w:type="gramStart"/>
            <w:r w:rsidRPr="00BF3122">
              <w:rPr>
                <w:rFonts w:asciiTheme="minorHAnsi" w:hAnsiTheme="minorHAnsi"/>
                <w:rPrChange w:id="189" w:author="Beata Bajcar" w:date="2016-09-12T20:13:00Z">
                  <w:rPr/>
                </w:rPrChange>
              </w:rPr>
              <w:t>instrukcji</w:t>
            </w:r>
            <w:proofErr w:type="gramEnd"/>
            <w:r w:rsidRPr="00BF3122">
              <w:rPr>
                <w:rFonts w:asciiTheme="minorHAnsi" w:hAnsiTheme="minorHAnsi"/>
                <w:rPrChange w:id="190" w:author="Beata Bajcar" w:date="2016-09-12T20:13:00Z">
                  <w:rPr/>
                </w:rPrChange>
              </w:rPr>
              <w:t xml:space="preserve"> </w:t>
            </w:r>
            <w:r w:rsidRPr="00BF3122">
              <w:rPr>
                <w:rFonts w:asciiTheme="minorHAnsi" w:hAnsiTheme="minorHAnsi"/>
                <w:highlight w:val="yellow"/>
                <w:rPrChange w:id="191" w:author="Beata Bajcar" w:date="2016-09-12T20:13:00Z">
                  <w:rPr>
                    <w:highlight w:val="yellow"/>
                  </w:rPr>
                </w:rPrChange>
              </w:rPr>
              <w:t>- do uzupełnienia</w:t>
            </w:r>
            <w:r w:rsidRPr="00BF3122">
              <w:rPr>
                <w:rFonts w:asciiTheme="minorHAnsi" w:hAnsiTheme="minorHAnsi"/>
                <w:rPrChange w:id="192" w:author="Beata Bajcar" w:date="2016-09-12T20:13:00Z">
                  <w:rPr/>
                </w:rPrChange>
              </w:rPr>
              <w:t>)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193" w:author="Beata Bajcar" w:date="2016-09-12T20:13:00Z">
                  <w:rPr/>
                </w:rPrChange>
              </w:rPr>
              <w:pPrChange w:id="194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F75333" w:rsidRPr="0068238E" w:rsidTr="004D40B4">
        <w:tc>
          <w:tcPr>
            <w:tcW w:w="7905" w:type="dxa"/>
          </w:tcPr>
          <w:p w:rsidR="00000000" w:rsidRDefault="00BF3122">
            <w:pPr>
              <w:spacing w:before="80" w:after="80"/>
              <w:ind w:right="-108"/>
              <w:jc w:val="left"/>
              <w:rPr>
                <w:rFonts w:asciiTheme="minorHAnsi" w:hAnsiTheme="minorHAnsi"/>
                <w:rPrChange w:id="195" w:author="Beata Bajcar" w:date="2016-09-12T20:13:00Z">
                  <w:rPr/>
                </w:rPrChange>
              </w:rPr>
              <w:pPrChange w:id="196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197" w:author="Beata Bajcar" w:date="2016-09-12T20:13:00Z">
                  <w:rPr/>
                </w:rPrChange>
              </w:rPr>
              <w:t xml:space="preserve">Przeprowadzić z osobą niepełnosprawną ankietę ewaluacyjną </w:t>
            </w:r>
            <w:ins w:id="198" w:author="Beata Bajcar" w:date="2016-09-12T20:14:00Z">
              <w:r w:rsidR="0068238E">
                <w:rPr>
                  <w:rFonts w:asciiTheme="minorHAnsi" w:hAnsiTheme="minorHAnsi"/>
                </w:rPr>
                <w:br/>
              </w:r>
            </w:ins>
            <w:r w:rsidRPr="00BF3122">
              <w:rPr>
                <w:rFonts w:asciiTheme="minorHAnsi" w:hAnsiTheme="minorHAnsi"/>
                <w:rPrChange w:id="199" w:author="Beata Bajcar" w:date="2016-09-12T20:13:00Z">
                  <w:rPr/>
                </w:rPrChange>
              </w:rPr>
              <w:t>(Kwestionariusz 2)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200" w:author="Beata Bajcar" w:date="2016-09-12T20:13:00Z">
                  <w:rPr/>
                </w:rPrChange>
              </w:rPr>
              <w:pPrChange w:id="201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F75333" w:rsidRPr="0068238E" w:rsidTr="004D40B4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202" w:author="Beata Bajcar" w:date="2016-09-12T20:13:00Z">
                  <w:rPr/>
                </w:rPrChange>
              </w:rPr>
              <w:pPrChange w:id="203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204" w:author="Beata Bajcar" w:date="2016-09-12T20:13:00Z">
                  <w:rPr/>
                </w:rPrChange>
              </w:rPr>
              <w:t xml:space="preserve">Zademonstrować na własnym przykładzie proces kalibracji aplikacji i sposób jej wykorzystania do pracy z systemem operacyjnym i programami </w:t>
            </w:r>
            <w:r w:rsidRPr="00BF3122">
              <w:rPr>
                <w:rFonts w:asciiTheme="minorHAnsi" w:hAnsiTheme="minorHAnsi"/>
                <w:highlight w:val="yellow"/>
                <w:rPrChange w:id="205" w:author="Beata Bajcar" w:date="2016-09-12T20:13:00Z">
                  <w:rPr>
                    <w:highlight w:val="yellow"/>
                  </w:rPr>
                </w:rPrChange>
              </w:rPr>
              <w:t>(wymagane konkretne wskazanie funkcji FC, które mają być zademonstrowane i ich zastosowania w konkretnych aplikacjach…)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206" w:author="Beata Bajcar" w:date="2016-09-12T20:13:00Z">
                  <w:rPr/>
                </w:rPrChange>
              </w:rPr>
              <w:pPrChange w:id="207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F75333" w:rsidRPr="0068238E" w:rsidTr="004D40B4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208" w:author="Beata Bajcar" w:date="2016-09-12T20:13:00Z">
                  <w:rPr/>
                </w:rPrChange>
              </w:rPr>
              <w:pPrChange w:id="209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210" w:author="Beata Bajcar" w:date="2016-09-12T20:13:00Z">
                  <w:rPr/>
                </w:rPrChange>
              </w:rPr>
              <w:t>Wykonać z badanym proces kalibracji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211" w:author="Beata Bajcar" w:date="2016-09-12T20:13:00Z">
                  <w:rPr/>
                </w:rPrChange>
              </w:rPr>
              <w:pPrChange w:id="212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841DF3" w:rsidRPr="0068238E" w:rsidTr="004D40B4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213" w:author="Beata Bajcar" w:date="2016-09-12T20:13:00Z">
                  <w:rPr/>
                </w:rPrChange>
              </w:rPr>
              <w:pPrChange w:id="214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215" w:author="Beata Bajcar" w:date="2016-09-12T20:13:00Z">
                  <w:rPr/>
                </w:rPrChange>
              </w:rPr>
              <w:t xml:space="preserve">Włączyć moduł nagrywania (skrót klawiaturowy </w:t>
            </w:r>
            <w:proofErr w:type="spellStart"/>
            <w:r w:rsidRPr="00BF3122">
              <w:rPr>
                <w:rFonts w:asciiTheme="minorHAnsi" w:hAnsiTheme="minorHAnsi"/>
                <w:rPrChange w:id="216" w:author="Beata Bajcar" w:date="2016-09-12T20:13:00Z">
                  <w:rPr/>
                </w:rPrChange>
              </w:rPr>
              <w:t>CTRL+R</w:t>
            </w:r>
            <w:proofErr w:type="spellEnd"/>
            <w:r w:rsidRPr="00BF3122">
              <w:rPr>
                <w:rFonts w:asciiTheme="minorHAnsi" w:hAnsiTheme="minorHAnsi"/>
                <w:rPrChange w:id="217" w:author="Beata Bajcar" w:date="2016-09-12T20:13:00Z">
                  <w:rPr/>
                </w:rPrChange>
              </w:rPr>
              <w:t>)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218" w:author="Beata Bajcar" w:date="2016-09-12T20:13:00Z">
                  <w:rPr/>
                </w:rPrChange>
              </w:rPr>
              <w:pPrChange w:id="219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841DF3" w:rsidRPr="0068238E" w:rsidTr="004D40B4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b/>
                <w:rPrChange w:id="220" w:author="Beata Bajcar" w:date="2016-09-12T20:13:00Z">
                  <w:rPr>
                    <w:b/>
                  </w:rPr>
                </w:rPrChange>
              </w:rPr>
              <w:pPrChange w:id="221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222" w:author="Beata Bajcar" w:date="2016-09-12T20:13:00Z">
                  <w:rPr/>
                </w:rPrChange>
              </w:rPr>
              <w:t>Przeprowadzić scenariusze testowe i wypełnić ankiety (Kwestionariusze 3 i 4)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223" w:author="Beata Bajcar" w:date="2016-09-12T20:13:00Z">
                  <w:rPr/>
                </w:rPrChange>
              </w:rPr>
              <w:pPrChange w:id="224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BE699F" w:rsidRPr="0068238E" w:rsidTr="004D40B4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225" w:author="Beata Bajcar" w:date="2016-09-12T20:13:00Z">
                  <w:rPr/>
                </w:rPrChange>
              </w:rPr>
              <w:pPrChange w:id="226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227" w:author="Beata Bajcar" w:date="2016-09-12T20:13:00Z">
                  <w:rPr/>
                </w:rPrChange>
              </w:rPr>
              <w:t>Podziękować Badanemu za udział w testach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228" w:author="Beata Bajcar" w:date="2016-09-12T20:13:00Z">
                  <w:rPr/>
                </w:rPrChange>
              </w:rPr>
              <w:pPrChange w:id="229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841DF3" w:rsidRPr="0068238E" w:rsidTr="00841DF3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230" w:author="Beata Bajcar" w:date="2016-09-12T20:13:00Z">
                  <w:rPr/>
                </w:rPrChange>
              </w:rPr>
              <w:pPrChange w:id="231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232" w:author="Beata Bajcar" w:date="2016-09-12T20:13:00Z">
                  <w:rPr/>
                </w:rPrChange>
              </w:rPr>
              <w:t xml:space="preserve">Umieścić na </w:t>
            </w:r>
            <w:proofErr w:type="spellStart"/>
            <w:r w:rsidRPr="00BF3122">
              <w:rPr>
                <w:rFonts w:asciiTheme="minorHAnsi" w:hAnsiTheme="minorHAnsi"/>
                <w:rPrChange w:id="233" w:author="Beata Bajcar" w:date="2016-09-12T20:13:00Z">
                  <w:rPr/>
                </w:rPrChange>
              </w:rPr>
              <w:t>pendrive</w:t>
            </w:r>
            <w:proofErr w:type="spellEnd"/>
            <w:r w:rsidRPr="00BF3122">
              <w:rPr>
                <w:rFonts w:asciiTheme="minorHAnsi" w:hAnsiTheme="minorHAnsi"/>
                <w:rPrChange w:id="234" w:author="Beata Bajcar" w:date="2016-09-12T20:13:00Z">
                  <w:rPr/>
                </w:rPrChange>
              </w:rPr>
              <w:t xml:space="preserve"> pliki wygenerowane podczas badania: foldery oznaczone odpowiednią datą znajdujące się w folderze </w:t>
            </w:r>
            <w:proofErr w:type="spellStart"/>
            <w:r w:rsidRPr="00BF3122">
              <w:rPr>
                <w:rFonts w:asciiTheme="minorHAnsi" w:hAnsiTheme="minorHAnsi"/>
                <w:rPrChange w:id="235" w:author="Beata Bajcar" w:date="2016-09-12T20:13:00Z">
                  <w:rPr/>
                </w:rPrChange>
              </w:rPr>
              <w:t>Captures</w:t>
            </w:r>
            <w:proofErr w:type="spellEnd"/>
            <w:r w:rsidRPr="00BF3122">
              <w:rPr>
                <w:rFonts w:asciiTheme="minorHAnsi" w:hAnsiTheme="minorHAnsi"/>
                <w:rPrChange w:id="236" w:author="Beata Bajcar" w:date="2016-09-12T20:13:00Z">
                  <w:rPr/>
                </w:rPrChange>
              </w:rPr>
              <w:t xml:space="preserve"> w miejscu gdzie zainstalowana jest aplikacja (</w:t>
            </w:r>
            <w:r w:rsidRPr="00BF3122">
              <w:rPr>
                <w:rFonts w:asciiTheme="minorHAnsi" w:hAnsiTheme="minorHAnsi"/>
                <w:highlight w:val="cyan"/>
                <w:rPrChange w:id="237" w:author="Beata Bajcar" w:date="2016-09-12T20:13:00Z">
                  <w:rPr>
                    <w:highlight w:val="cyan"/>
                  </w:rPr>
                </w:rPrChange>
              </w:rPr>
              <w:t xml:space="preserve">i nasze pliki z </w:t>
            </w:r>
            <w:proofErr w:type="spellStart"/>
            <w:r w:rsidRPr="00BF3122">
              <w:rPr>
                <w:rFonts w:asciiTheme="minorHAnsi" w:hAnsiTheme="minorHAnsi"/>
                <w:highlight w:val="cyan"/>
                <w:rPrChange w:id="238" w:author="Beata Bajcar" w:date="2016-09-12T20:13:00Z">
                  <w:rPr>
                    <w:highlight w:val="cyan"/>
                  </w:rPr>
                </w:rPrChange>
              </w:rPr>
              <w:t>Fittsa</w:t>
            </w:r>
            <w:proofErr w:type="spellEnd"/>
            <w:r w:rsidRPr="00BF3122">
              <w:rPr>
                <w:rFonts w:asciiTheme="minorHAnsi" w:hAnsiTheme="minorHAnsi"/>
                <w:highlight w:val="cyan"/>
                <w:rPrChange w:id="239" w:author="Beata Bajcar" w:date="2016-09-12T20:13:00Z">
                  <w:rPr>
                    <w:highlight w:val="cyan"/>
                  </w:rPr>
                </w:rPrChange>
              </w:rPr>
              <w:t xml:space="preserve"> -&gt; które i skąd?</w:t>
            </w:r>
            <w:r w:rsidRPr="00BF3122">
              <w:rPr>
                <w:rFonts w:asciiTheme="minorHAnsi" w:hAnsiTheme="minorHAnsi"/>
                <w:rPrChange w:id="240" w:author="Beata Bajcar" w:date="2016-09-12T20:13:00Z">
                  <w:rPr/>
                </w:rPrChange>
              </w:rPr>
              <w:t>).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241" w:author="Beata Bajcar" w:date="2016-09-12T20:13:00Z">
                  <w:rPr/>
                </w:rPrChange>
              </w:rPr>
              <w:pPrChange w:id="242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  <w:tr w:rsidR="00841DF3" w:rsidRPr="0068238E" w:rsidTr="00841DF3">
        <w:tc>
          <w:tcPr>
            <w:tcW w:w="7905" w:type="dxa"/>
          </w:tcPr>
          <w:p w:rsidR="00000000" w:rsidRDefault="00BF3122">
            <w:pPr>
              <w:spacing w:before="80" w:after="80"/>
              <w:jc w:val="left"/>
              <w:rPr>
                <w:rFonts w:asciiTheme="minorHAnsi" w:hAnsiTheme="minorHAnsi"/>
                <w:rPrChange w:id="243" w:author="Beata Bajcar" w:date="2016-09-12T20:13:00Z">
                  <w:rPr/>
                </w:rPrChange>
              </w:rPr>
              <w:pPrChange w:id="244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  <w:r w:rsidRPr="00BF3122">
              <w:rPr>
                <w:rFonts w:asciiTheme="minorHAnsi" w:hAnsiTheme="minorHAnsi"/>
                <w:rPrChange w:id="245" w:author="Beata Bajcar" w:date="2016-09-12T20:13:00Z">
                  <w:rPr/>
                </w:rPrChange>
              </w:rPr>
              <w:t xml:space="preserve">Wysłać </w:t>
            </w:r>
            <w:proofErr w:type="spellStart"/>
            <w:r w:rsidRPr="00BF3122">
              <w:rPr>
                <w:rFonts w:asciiTheme="minorHAnsi" w:hAnsiTheme="minorHAnsi"/>
                <w:rPrChange w:id="246" w:author="Beata Bajcar" w:date="2016-09-12T20:13:00Z">
                  <w:rPr/>
                </w:rPrChange>
              </w:rPr>
              <w:t>pendrive</w:t>
            </w:r>
            <w:proofErr w:type="spellEnd"/>
            <w:r w:rsidRPr="00BF3122">
              <w:rPr>
                <w:rFonts w:asciiTheme="minorHAnsi" w:hAnsiTheme="minorHAnsi"/>
                <w:rPrChange w:id="247" w:author="Beata Bajcar" w:date="2016-09-12T20:13:00Z">
                  <w:rPr/>
                </w:rPrChange>
              </w:rPr>
              <w:t xml:space="preserve"> i wszystkie kwestionariusze na adres: Stowarzyszenie „Twoje nowe możliwości”, Spiżowa 19/5C, 53-442 Wrocław.</w:t>
            </w:r>
          </w:p>
        </w:tc>
        <w:tc>
          <w:tcPr>
            <w:tcW w:w="1417" w:type="dxa"/>
          </w:tcPr>
          <w:p w:rsidR="00000000" w:rsidRDefault="000406BA">
            <w:pPr>
              <w:spacing w:before="80" w:after="80"/>
              <w:rPr>
                <w:rFonts w:asciiTheme="minorHAnsi" w:hAnsiTheme="minorHAnsi"/>
                <w:rPrChange w:id="248" w:author="Beata Bajcar" w:date="2016-09-12T20:13:00Z">
                  <w:rPr/>
                </w:rPrChange>
              </w:rPr>
              <w:pPrChange w:id="249" w:author="Beata Bajcar" w:date="2016-09-12T20:14:00Z">
                <w:pPr>
                  <w:keepLines w:val="0"/>
                  <w:tabs>
                    <w:tab w:val="clear" w:pos="510"/>
                  </w:tabs>
                </w:pPr>
              </w:pPrChange>
            </w:pPr>
          </w:p>
        </w:tc>
      </w:tr>
    </w:tbl>
    <w:p w:rsidR="00261391" w:rsidRPr="0068238E" w:rsidRDefault="00BF3122">
      <w:pPr>
        <w:spacing w:after="0"/>
        <w:jc w:val="left"/>
        <w:rPr>
          <w:rFonts w:asciiTheme="minorHAnsi" w:hAnsiTheme="minorHAnsi" w:cs="Arial"/>
          <w:b/>
          <w:bCs/>
          <w:kern w:val="32"/>
          <w:sz w:val="32"/>
          <w:szCs w:val="32"/>
          <w:rPrChange w:id="250" w:author="Beata Bajcar" w:date="2016-09-12T20:13:00Z">
            <w:rPr>
              <w:rFonts w:asciiTheme="majorHAnsi" w:hAnsiTheme="majorHAnsi" w:cs="Arial"/>
              <w:b/>
              <w:bCs/>
              <w:kern w:val="32"/>
              <w:sz w:val="32"/>
              <w:szCs w:val="32"/>
            </w:rPr>
          </w:rPrChange>
        </w:rPr>
      </w:pPr>
      <w:r w:rsidRPr="00BF3122">
        <w:rPr>
          <w:rFonts w:asciiTheme="minorHAnsi" w:hAnsiTheme="minorHAnsi"/>
          <w:rPrChange w:id="251" w:author="Beata Bajcar" w:date="2016-09-12T20:13:00Z">
            <w:rPr>
              <w:rFonts w:asciiTheme="majorHAnsi" w:hAnsiTheme="majorHAnsi"/>
            </w:rPr>
          </w:rPrChange>
        </w:rPr>
        <w:br w:type="page"/>
      </w:r>
    </w:p>
    <w:p w:rsidR="000D018F" w:rsidRPr="0068238E" w:rsidRDefault="00BF3122" w:rsidP="00615CF1">
      <w:pPr>
        <w:pStyle w:val="Heading1"/>
        <w:rPr>
          <w:rFonts w:asciiTheme="minorHAnsi" w:hAnsiTheme="minorHAnsi"/>
          <w:rPrChange w:id="252" w:author="Beata Bajcar" w:date="2016-09-12T20:13:00Z">
            <w:rPr>
              <w:rFonts w:asciiTheme="majorHAnsi" w:hAnsiTheme="majorHAnsi"/>
            </w:rPr>
          </w:rPrChange>
        </w:rPr>
      </w:pPr>
      <w:r w:rsidRPr="00BF3122">
        <w:rPr>
          <w:rFonts w:asciiTheme="minorHAnsi" w:hAnsiTheme="minorHAnsi"/>
          <w:rPrChange w:id="253" w:author="Beata Bajcar" w:date="2016-09-12T20:13:00Z">
            <w:rPr>
              <w:rFonts w:asciiTheme="majorHAnsi" w:hAnsiTheme="majorHAnsi" w:cs="Times New Roman"/>
            </w:rPr>
          </w:rPrChange>
        </w:rPr>
        <w:lastRenderedPageBreak/>
        <w:t>Kontakt</w:t>
      </w:r>
    </w:p>
    <w:p w:rsidR="00615CF1" w:rsidRPr="0068238E" w:rsidRDefault="00BF3122" w:rsidP="00261391">
      <w:pPr>
        <w:spacing w:after="0" w:line="360" w:lineRule="auto"/>
        <w:rPr>
          <w:rFonts w:asciiTheme="minorHAnsi" w:hAnsiTheme="minorHAnsi" w:cs="Arial"/>
          <w:rPrChange w:id="254" w:author="Beata Bajcar" w:date="2016-09-12T20:13:00Z">
            <w:rPr>
              <w:rFonts w:asciiTheme="majorHAnsi" w:hAnsiTheme="majorHAnsi" w:cs="Arial"/>
            </w:rPr>
          </w:rPrChange>
        </w:rPr>
      </w:pPr>
      <w:r w:rsidRPr="00BF3122">
        <w:rPr>
          <w:rFonts w:asciiTheme="minorHAnsi" w:hAnsiTheme="minorHAnsi" w:cs="Arial"/>
          <w:rPrChange w:id="255" w:author="Beata Bajcar" w:date="2016-09-12T20:13:00Z">
            <w:rPr>
              <w:rFonts w:asciiTheme="majorHAnsi" w:hAnsiTheme="majorHAnsi" w:cs="Arial"/>
            </w:rPr>
          </w:rPrChange>
        </w:rPr>
        <w:t>W przypadku jakichkolwiek niejasności prosimy o kontakt.</w:t>
      </w:r>
    </w:p>
    <w:p w:rsidR="003023CC" w:rsidRPr="0068238E" w:rsidRDefault="00BF3122" w:rsidP="00261391">
      <w:pPr>
        <w:spacing w:after="0" w:line="360" w:lineRule="auto"/>
        <w:rPr>
          <w:rFonts w:asciiTheme="minorHAnsi" w:hAnsiTheme="minorHAnsi" w:cs="Arial"/>
          <w:rPrChange w:id="256" w:author="Beata Bajcar" w:date="2016-09-12T20:13:00Z">
            <w:rPr>
              <w:rFonts w:asciiTheme="majorHAnsi" w:hAnsiTheme="majorHAnsi" w:cs="Arial"/>
            </w:rPr>
          </w:rPrChange>
        </w:rPr>
      </w:pPr>
      <w:r w:rsidRPr="00BF3122">
        <w:rPr>
          <w:rFonts w:asciiTheme="minorHAnsi" w:hAnsiTheme="minorHAnsi" w:cs="Arial"/>
          <w:rPrChange w:id="257" w:author="Beata Bajcar" w:date="2016-09-12T20:13:00Z">
            <w:rPr>
              <w:rFonts w:asciiTheme="majorHAnsi" w:hAnsiTheme="majorHAnsi" w:cs="Arial"/>
            </w:rPr>
          </w:rPrChange>
        </w:rPr>
        <w:t>W imieniu zespołu ekspertów:</w:t>
      </w:r>
    </w:p>
    <w:p w:rsidR="003023CC" w:rsidRPr="0068238E" w:rsidRDefault="00BF3122" w:rsidP="00261391">
      <w:pPr>
        <w:spacing w:after="0" w:line="360" w:lineRule="auto"/>
        <w:rPr>
          <w:rFonts w:asciiTheme="minorHAnsi" w:hAnsiTheme="minorHAnsi" w:cs="Arial"/>
          <w:rPrChange w:id="258" w:author="Beata Bajcar" w:date="2016-09-12T20:13:00Z">
            <w:rPr>
              <w:rFonts w:asciiTheme="majorHAnsi" w:hAnsiTheme="majorHAnsi" w:cs="Arial"/>
            </w:rPr>
          </w:rPrChange>
        </w:rPr>
      </w:pPr>
      <w:proofErr w:type="spellStart"/>
      <w:proofErr w:type="gramStart"/>
      <w:r w:rsidRPr="00BF3122">
        <w:rPr>
          <w:rFonts w:asciiTheme="minorHAnsi" w:hAnsiTheme="minorHAnsi" w:cs="Arial"/>
          <w:rPrChange w:id="259" w:author="Beata Bajcar" w:date="2016-09-12T20:13:00Z">
            <w:rPr>
              <w:rFonts w:asciiTheme="majorHAnsi" w:hAnsiTheme="majorHAnsi" w:cs="Arial"/>
            </w:rPr>
          </w:rPrChange>
        </w:rPr>
        <w:t>dr</w:t>
      </w:r>
      <w:proofErr w:type="spellEnd"/>
      <w:proofErr w:type="gramEnd"/>
      <w:r w:rsidRPr="00BF3122">
        <w:rPr>
          <w:rFonts w:asciiTheme="minorHAnsi" w:hAnsiTheme="minorHAnsi" w:cs="Arial"/>
          <w:rPrChange w:id="260" w:author="Beata Bajcar" w:date="2016-09-12T20:13:00Z">
            <w:rPr>
              <w:rFonts w:asciiTheme="majorHAnsi" w:hAnsiTheme="majorHAnsi" w:cs="Arial"/>
            </w:rPr>
          </w:rPrChange>
        </w:rPr>
        <w:t xml:space="preserve"> inż. Katarzyna Jach</w:t>
      </w:r>
    </w:p>
    <w:p w:rsidR="003023CC" w:rsidRPr="0068238E" w:rsidRDefault="00BF3122" w:rsidP="00261391">
      <w:pPr>
        <w:spacing w:after="0" w:line="360" w:lineRule="auto"/>
        <w:rPr>
          <w:rFonts w:asciiTheme="minorHAnsi" w:hAnsiTheme="minorHAnsi" w:cs="Arial"/>
          <w:rPrChange w:id="261" w:author="Beata Bajcar" w:date="2016-09-12T20:13:00Z">
            <w:rPr>
              <w:rFonts w:asciiTheme="majorHAnsi" w:hAnsiTheme="majorHAnsi" w:cs="Arial"/>
            </w:rPr>
          </w:rPrChange>
        </w:rPr>
      </w:pPr>
      <w:r w:rsidRPr="00BF3122">
        <w:rPr>
          <w:rFonts w:asciiTheme="minorHAnsi" w:hAnsiTheme="minorHAnsi"/>
          <w:rPrChange w:id="262" w:author="Beata Bajcar" w:date="2016-09-12T20:13:00Z">
            <w:rPr>
              <w:rStyle w:val="Hyperlink"/>
              <w:rFonts w:asciiTheme="majorHAnsi" w:hAnsiTheme="majorHAnsi" w:cs="Arial"/>
            </w:rPr>
          </w:rPrChange>
        </w:rPr>
        <w:fldChar w:fldCharType="begin"/>
      </w:r>
      <w:r w:rsidRPr="00BF3122">
        <w:rPr>
          <w:rFonts w:asciiTheme="minorHAnsi" w:hAnsiTheme="minorHAnsi"/>
          <w:rPrChange w:id="263" w:author="Beata Bajcar" w:date="2016-09-12T20:13:00Z">
            <w:rPr/>
          </w:rPrChange>
        </w:rPr>
        <w:instrText xml:space="preserve"> HYPERLINK "mailto:katarzyna.jach@pwr.edu.pl" </w:instrText>
      </w:r>
      <w:r w:rsidRPr="00BF3122">
        <w:rPr>
          <w:rFonts w:asciiTheme="minorHAnsi" w:hAnsiTheme="minorHAnsi"/>
          <w:rPrChange w:id="264" w:author="Beata Bajcar" w:date="2016-09-12T20:13:00Z">
            <w:rPr>
              <w:rStyle w:val="Hyperlink"/>
              <w:rFonts w:asciiTheme="majorHAnsi" w:hAnsiTheme="majorHAnsi" w:cs="Arial"/>
            </w:rPr>
          </w:rPrChange>
        </w:rPr>
        <w:fldChar w:fldCharType="separate"/>
      </w:r>
      <w:r w:rsidRPr="00BF3122">
        <w:rPr>
          <w:rStyle w:val="Hyperlink"/>
          <w:rFonts w:asciiTheme="minorHAnsi" w:hAnsiTheme="minorHAnsi" w:cs="Arial"/>
          <w:rPrChange w:id="265" w:author="Beata Bajcar" w:date="2016-09-12T20:13:00Z">
            <w:rPr>
              <w:rStyle w:val="Hyperlink"/>
              <w:rFonts w:asciiTheme="majorHAnsi" w:hAnsiTheme="majorHAnsi" w:cs="Arial"/>
            </w:rPr>
          </w:rPrChange>
        </w:rPr>
        <w:t>katarzyna.jach@pwr.edu.pl</w:t>
      </w:r>
      <w:r w:rsidRPr="00BF3122">
        <w:rPr>
          <w:rStyle w:val="Hyperlink"/>
          <w:rFonts w:asciiTheme="minorHAnsi" w:hAnsiTheme="minorHAnsi" w:cs="Arial"/>
          <w:rPrChange w:id="266" w:author="Beata Bajcar" w:date="2016-09-12T20:13:00Z">
            <w:rPr>
              <w:rStyle w:val="Hyperlink"/>
              <w:rFonts w:asciiTheme="majorHAnsi" w:hAnsiTheme="majorHAnsi" w:cs="Arial"/>
            </w:rPr>
          </w:rPrChange>
        </w:rPr>
        <w:fldChar w:fldCharType="end"/>
      </w:r>
    </w:p>
    <w:p w:rsidR="00261391" w:rsidRPr="0068238E" w:rsidRDefault="00BF3122" w:rsidP="00261391">
      <w:pPr>
        <w:spacing w:after="0" w:line="360" w:lineRule="auto"/>
        <w:rPr>
          <w:rFonts w:asciiTheme="minorHAnsi" w:hAnsiTheme="minorHAnsi" w:cs="Arial"/>
          <w:rPrChange w:id="267" w:author="Beata Bajcar" w:date="2016-09-12T20:13:00Z">
            <w:rPr>
              <w:rFonts w:asciiTheme="majorHAnsi" w:hAnsiTheme="majorHAnsi" w:cs="Arial"/>
            </w:rPr>
          </w:rPrChange>
        </w:rPr>
      </w:pPr>
      <w:proofErr w:type="gramStart"/>
      <w:r w:rsidRPr="00BF3122">
        <w:rPr>
          <w:rFonts w:asciiTheme="minorHAnsi" w:hAnsiTheme="minorHAnsi" w:cs="Arial"/>
          <w:rPrChange w:id="268" w:author="Beata Bajcar" w:date="2016-09-12T20:13:00Z">
            <w:rPr>
              <w:rFonts w:asciiTheme="majorHAnsi" w:hAnsiTheme="majorHAnsi" w:cs="Arial"/>
              <w:color w:val="0000FF"/>
              <w:u w:val="single"/>
            </w:rPr>
          </w:rPrChange>
        </w:rPr>
        <w:t>tel</w:t>
      </w:r>
      <w:proofErr w:type="gramEnd"/>
      <w:r w:rsidRPr="00BF3122">
        <w:rPr>
          <w:rFonts w:asciiTheme="minorHAnsi" w:hAnsiTheme="minorHAnsi" w:cs="Arial"/>
          <w:rPrChange w:id="269" w:author="Beata Bajcar" w:date="2016-09-12T20:13:00Z">
            <w:rPr>
              <w:rFonts w:asciiTheme="majorHAnsi" w:hAnsiTheme="majorHAnsi" w:cs="Arial"/>
              <w:color w:val="0000FF"/>
              <w:u w:val="single"/>
            </w:rPr>
          </w:rPrChange>
        </w:rPr>
        <w:t>. 605 597 987</w:t>
      </w:r>
    </w:p>
    <w:p w:rsidR="00261391" w:rsidRPr="0068238E" w:rsidRDefault="00261391" w:rsidP="00261391">
      <w:pPr>
        <w:spacing w:after="0" w:line="360" w:lineRule="auto"/>
        <w:rPr>
          <w:rFonts w:asciiTheme="minorHAnsi" w:hAnsiTheme="minorHAnsi" w:cs="Arial"/>
          <w:rPrChange w:id="270" w:author="Beata Bajcar" w:date="2016-09-12T20:13:00Z">
            <w:rPr>
              <w:rFonts w:asciiTheme="majorHAnsi" w:hAnsiTheme="majorHAnsi" w:cs="Arial"/>
            </w:rPr>
          </w:rPrChange>
        </w:rPr>
      </w:pPr>
    </w:p>
    <w:p w:rsidR="003023CC" w:rsidRPr="0068238E" w:rsidRDefault="00BF3122" w:rsidP="00261391">
      <w:pPr>
        <w:spacing w:after="0" w:line="360" w:lineRule="auto"/>
        <w:rPr>
          <w:rFonts w:asciiTheme="minorHAnsi" w:hAnsiTheme="minorHAnsi" w:cs="Arial"/>
          <w:rPrChange w:id="271" w:author="Beata Bajcar" w:date="2016-09-12T20:13:00Z">
            <w:rPr>
              <w:rFonts w:asciiTheme="majorHAnsi" w:hAnsiTheme="majorHAnsi" w:cs="Arial"/>
            </w:rPr>
          </w:rPrChange>
        </w:rPr>
      </w:pPr>
      <w:r w:rsidRPr="00BF3122">
        <w:rPr>
          <w:rFonts w:asciiTheme="minorHAnsi" w:hAnsiTheme="minorHAnsi" w:cs="Arial"/>
          <w:rPrChange w:id="272" w:author="Beata Bajcar" w:date="2016-09-12T20:13:00Z">
            <w:rPr>
              <w:rFonts w:asciiTheme="majorHAnsi" w:hAnsiTheme="majorHAnsi" w:cs="Arial"/>
              <w:color w:val="0000FF"/>
              <w:u w:val="single"/>
            </w:rPr>
          </w:rPrChange>
        </w:rPr>
        <w:t>Adres do korespondencji:</w:t>
      </w:r>
    </w:p>
    <w:p w:rsidR="003023CC" w:rsidRPr="0068238E" w:rsidRDefault="00BF3122" w:rsidP="00261391">
      <w:pPr>
        <w:spacing w:after="0" w:line="360" w:lineRule="auto"/>
        <w:rPr>
          <w:rFonts w:asciiTheme="minorHAnsi" w:hAnsiTheme="minorHAnsi" w:cs="Arial"/>
          <w:rPrChange w:id="273" w:author="Beata Bajcar" w:date="2016-09-12T20:13:00Z">
            <w:rPr>
              <w:rFonts w:asciiTheme="majorHAnsi" w:hAnsiTheme="majorHAnsi" w:cs="Arial"/>
            </w:rPr>
          </w:rPrChange>
        </w:rPr>
      </w:pPr>
      <w:r w:rsidRPr="00BF3122">
        <w:rPr>
          <w:rFonts w:asciiTheme="minorHAnsi" w:hAnsiTheme="minorHAnsi" w:cs="Arial"/>
          <w:rPrChange w:id="274" w:author="Beata Bajcar" w:date="2016-09-12T20:13:00Z">
            <w:rPr>
              <w:rFonts w:asciiTheme="majorHAnsi" w:hAnsiTheme="majorHAnsi" w:cs="Arial"/>
              <w:color w:val="0000FF"/>
              <w:u w:val="single"/>
            </w:rPr>
          </w:rPrChange>
        </w:rPr>
        <w:t>Politechnika Wrocławska</w:t>
      </w:r>
    </w:p>
    <w:p w:rsidR="003023CC" w:rsidRPr="0068238E" w:rsidRDefault="00BF3122" w:rsidP="00261391">
      <w:pPr>
        <w:spacing w:after="0" w:line="360" w:lineRule="auto"/>
        <w:rPr>
          <w:rFonts w:asciiTheme="minorHAnsi" w:hAnsiTheme="minorHAnsi" w:cs="Arial"/>
          <w:rPrChange w:id="275" w:author="Beata Bajcar" w:date="2016-09-12T20:13:00Z">
            <w:rPr>
              <w:rFonts w:asciiTheme="majorHAnsi" w:hAnsiTheme="majorHAnsi" w:cs="Arial"/>
            </w:rPr>
          </w:rPrChange>
        </w:rPr>
      </w:pPr>
      <w:r w:rsidRPr="00BF3122">
        <w:rPr>
          <w:rFonts w:asciiTheme="minorHAnsi" w:hAnsiTheme="minorHAnsi" w:cs="Arial"/>
          <w:rPrChange w:id="276" w:author="Beata Bajcar" w:date="2016-09-12T20:13:00Z">
            <w:rPr>
              <w:rFonts w:asciiTheme="majorHAnsi" w:hAnsiTheme="majorHAnsi" w:cs="Arial"/>
              <w:color w:val="0000FF"/>
              <w:u w:val="single"/>
            </w:rPr>
          </w:rPrChange>
        </w:rPr>
        <w:t>Wydział Informatyki i Zarządzania</w:t>
      </w:r>
    </w:p>
    <w:p w:rsidR="00261391" w:rsidRPr="0068238E" w:rsidRDefault="00BF3122" w:rsidP="00261391">
      <w:pPr>
        <w:spacing w:after="0" w:line="360" w:lineRule="auto"/>
        <w:rPr>
          <w:rFonts w:asciiTheme="minorHAnsi" w:hAnsiTheme="minorHAnsi" w:cs="Arial"/>
          <w:rPrChange w:id="277" w:author="Beata Bajcar" w:date="2016-09-12T20:13:00Z">
            <w:rPr>
              <w:rFonts w:asciiTheme="majorHAnsi" w:hAnsiTheme="majorHAnsi" w:cs="Arial"/>
            </w:rPr>
          </w:rPrChange>
        </w:rPr>
      </w:pPr>
      <w:r w:rsidRPr="00BF3122">
        <w:rPr>
          <w:rFonts w:asciiTheme="minorHAnsi" w:hAnsiTheme="minorHAnsi" w:cs="Arial"/>
          <w:rPrChange w:id="278" w:author="Beata Bajcar" w:date="2016-09-12T20:13:00Z">
            <w:rPr>
              <w:rFonts w:asciiTheme="majorHAnsi" w:hAnsiTheme="majorHAnsi" w:cs="Arial"/>
              <w:color w:val="0000FF"/>
              <w:u w:val="single"/>
            </w:rPr>
          </w:rPrChange>
        </w:rPr>
        <w:t>Katedra Systemów Zarządzania (W8/K6)</w:t>
      </w:r>
    </w:p>
    <w:p w:rsidR="003023CC" w:rsidRPr="0068238E" w:rsidRDefault="00BF3122" w:rsidP="00261391">
      <w:pPr>
        <w:spacing w:after="0" w:line="360" w:lineRule="auto"/>
        <w:rPr>
          <w:rFonts w:asciiTheme="minorHAnsi" w:hAnsiTheme="minorHAnsi" w:cs="Arial"/>
          <w:rPrChange w:id="279" w:author="Beata Bajcar" w:date="2016-09-12T20:13:00Z">
            <w:rPr>
              <w:rFonts w:asciiTheme="majorHAnsi" w:hAnsiTheme="majorHAnsi" w:cs="Arial"/>
            </w:rPr>
          </w:rPrChange>
        </w:rPr>
      </w:pPr>
      <w:proofErr w:type="gramStart"/>
      <w:r w:rsidRPr="00BF3122">
        <w:rPr>
          <w:rFonts w:asciiTheme="minorHAnsi" w:hAnsiTheme="minorHAnsi" w:cs="Arial"/>
          <w:rPrChange w:id="280" w:author="Beata Bajcar" w:date="2016-09-12T20:13:00Z">
            <w:rPr>
              <w:rFonts w:asciiTheme="majorHAnsi" w:hAnsiTheme="majorHAnsi" w:cs="Arial"/>
              <w:color w:val="0000FF"/>
              <w:u w:val="single"/>
            </w:rPr>
          </w:rPrChange>
        </w:rPr>
        <w:t>ul</w:t>
      </w:r>
      <w:proofErr w:type="gramEnd"/>
      <w:r w:rsidRPr="00BF3122">
        <w:rPr>
          <w:rFonts w:asciiTheme="minorHAnsi" w:hAnsiTheme="minorHAnsi" w:cs="Arial"/>
          <w:rPrChange w:id="281" w:author="Beata Bajcar" w:date="2016-09-12T20:13:00Z">
            <w:rPr>
              <w:rFonts w:asciiTheme="majorHAnsi" w:hAnsiTheme="majorHAnsi" w:cs="Arial"/>
              <w:color w:val="0000FF"/>
              <w:u w:val="single"/>
            </w:rPr>
          </w:rPrChange>
        </w:rPr>
        <w:t>. Wybrzeże Wyspiańskiego 27</w:t>
      </w:r>
    </w:p>
    <w:p w:rsidR="003023CC" w:rsidRPr="0068238E" w:rsidRDefault="00BF3122" w:rsidP="00261391">
      <w:pPr>
        <w:spacing w:after="0" w:line="360" w:lineRule="auto"/>
        <w:rPr>
          <w:rFonts w:asciiTheme="minorHAnsi" w:hAnsiTheme="minorHAnsi" w:cs="Arial"/>
          <w:rPrChange w:id="282" w:author="Beata Bajcar" w:date="2016-09-12T20:13:00Z">
            <w:rPr>
              <w:rFonts w:asciiTheme="majorHAnsi" w:hAnsiTheme="majorHAnsi" w:cs="Arial"/>
            </w:rPr>
          </w:rPrChange>
        </w:rPr>
      </w:pPr>
      <w:r w:rsidRPr="00BF3122">
        <w:rPr>
          <w:rFonts w:asciiTheme="minorHAnsi" w:hAnsiTheme="minorHAnsi" w:cs="Arial"/>
          <w:rPrChange w:id="283" w:author="Beata Bajcar" w:date="2016-09-12T20:13:00Z">
            <w:rPr>
              <w:rFonts w:asciiTheme="majorHAnsi" w:hAnsiTheme="majorHAnsi" w:cs="Arial"/>
              <w:color w:val="0000FF"/>
              <w:u w:val="single"/>
            </w:rPr>
          </w:rPrChange>
        </w:rPr>
        <w:t>50–372 Wrocław</w:t>
      </w:r>
    </w:p>
    <w:p w:rsidR="00511C53" w:rsidRPr="0068238E" w:rsidRDefault="00511C53" w:rsidP="00826AE4">
      <w:pPr>
        <w:spacing w:after="0"/>
        <w:rPr>
          <w:rFonts w:asciiTheme="minorHAnsi" w:hAnsiTheme="minorHAnsi"/>
          <w:rPrChange w:id="284" w:author="Beata Bajcar" w:date="2016-09-12T20:13:00Z">
            <w:rPr>
              <w:rFonts w:asciiTheme="majorHAnsi" w:hAnsiTheme="majorHAnsi"/>
            </w:rPr>
          </w:rPrChange>
        </w:rPr>
      </w:pPr>
    </w:p>
    <w:p w:rsidR="00DE683D" w:rsidRPr="0068238E" w:rsidRDefault="00BF3122" w:rsidP="00D42219">
      <w:pPr>
        <w:pStyle w:val="Heading1"/>
        <w:numPr>
          <w:ilvl w:val="0"/>
          <w:numId w:val="0"/>
        </w:numPr>
        <w:rPr>
          <w:rFonts w:asciiTheme="minorHAnsi" w:hAnsiTheme="minorHAnsi"/>
          <w:rPrChange w:id="285" w:author="Beata Bajcar" w:date="2016-09-12T20:13:00Z">
            <w:rPr>
              <w:rFonts w:asciiTheme="majorHAnsi" w:hAnsiTheme="majorHAnsi"/>
            </w:rPr>
          </w:rPrChange>
        </w:rPr>
      </w:pPr>
      <w:r w:rsidRPr="00BF3122">
        <w:rPr>
          <w:rFonts w:asciiTheme="minorHAnsi" w:hAnsiTheme="minorHAnsi"/>
          <w:rPrChange w:id="286" w:author="Beata Bajcar" w:date="2016-09-12T20:13:00Z">
            <w:rPr>
              <w:rFonts w:asciiTheme="majorHAnsi" w:hAnsiTheme="majorHAnsi"/>
              <w:color w:val="0000FF"/>
              <w:u w:val="single"/>
            </w:rPr>
          </w:rPrChange>
        </w:rPr>
        <w:t xml:space="preserve"> </w:t>
      </w:r>
    </w:p>
    <w:sectPr w:rsidR="00DE683D" w:rsidRPr="0068238E" w:rsidSect="00261391">
      <w:headerReference w:type="default" r:id="rId8"/>
      <w:footerReference w:type="even" r:id="rId9"/>
      <w:footerReference w:type="default" r:id="rId10"/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6BA" w:rsidRDefault="000406BA">
      <w:r>
        <w:separator/>
      </w:r>
    </w:p>
  </w:endnote>
  <w:endnote w:type="continuationSeparator" w:id="0">
    <w:p w:rsidR="000406BA" w:rsidRDefault="00040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8CB" w:rsidRDefault="00BF3122" w:rsidP="004F01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058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58CB" w:rsidRDefault="00E058CB" w:rsidP="00EA457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8CB" w:rsidRPr="00EA4571" w:rsidRDefault="00BF3122" w:rsidP="004F01A5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A4571">
      <w:rPr>
        <w:rStyle w:val="PageNumber"/>
        <w:sz w:val="20"/>
        <w:szCs w:val="20"/>
      </w:rPr>
      <w:fldChar w:fldCharType="begin"/>
    </w:r>
    <w:r w:rsidR="00E058CB" w:rsidRPr="00EA4571">
      <w:rPr>
        <w:rStyle w:val="PageNumber"/>
        <w:sz w:val="20"/>
        <w:szCs w:val="20"/>
      </w:rPr>
      <w:instrText xml:space="preserve">PAGE  </w:instrText>
    </w:r>
    <w:r w:rsidRPr="00EA4571">
      <w:rPr>
        <w:rStyle w:val="PageNumber"/>
        <w:sz w:val="20"/>
        <w:szCs w:val="20"/>
      </w:rPr>
      <w:fldChar w:fldCharType="separate"/>
    </w:r>
    <w:r w:rsidR="00B522A8">
      <w:rPr>
        <w:rStyle w:val="PageNumber"/>
        <w:noProof/>
        <w:sz w:val="20"/>
        <w:szCs w:val="20"/>
      </w:rPr>
      <w:t>4</w:t>
    </w:r>
    <w:r w:rsidRPr="00EA4571">
      <w:rPr>
        <w:rStyle w:val="PageNumber"/>
        <w:sz w:val="20"/>
        <w:szCs w:val="20"/>
      </w:rPr>
      <w:fldChar w:fldCharType="end"/>
    </w:r>
    <w:r w:rsidR="00E058CB">
      <w:rPr>
        <w:rStyle w:val="PageNumber"/>
        <w:sz w:val="20"/>
        <w:szCs w:val="20"/>
      </w:rPr>
      <w:t xml:space="preserve"> z  </w:t>
    </w:r>
    <w:r w:rsidRPr="00EA4571">
      <w:rPr>
        <w:rStyle w:val="PageNumber"/>
        <w:sz w:val="20"/>
        <w:szCs w:val="20"/>
      </w:rPr>
      <w:fldChar w:fldCharType="begin"/>
    </w:r>
    <w:r w:rsidR="00E058CB" w:rsidRPr="00EA4571">
      <w:rPr>
        <w:rStyle w:val="PageNumber"/>
        <w:sz w:val="20"/>
        <w:szCs w:val="20"/>
      </w:rPr>
      <w:instrText xml:space="preserve"> NUMPAGES </w:instrText>
    </w:r>
    <w:r w:rsidRPr="00EA4571">
      <w:rPr>
        <w:rStyle w:val="PageNumber"/>
        <w:sz w:val="20"/>
        <w:szCs w:val="20"/>
      </w:rPr>
      <w:fldChar w:fldCharType="separate"/>
    </w:r>
    <w:r w:rsidR="00B522A8">
      <w:rPr>
        <w:rStyle w:val="PageNumber"/>
        <w:noProof/>
        <w:sz w:val="20"/>
        <w:szCs w:val="20"/>
      </w:rPr>
      <w:t>4</w:t>
    </w:r>
    <w:r w:rsidRPr="00EA4571">
      <w:rPr>
        <w:rStyle w:val="PageNumber"/>
        <w:sz w:val="20"/>
        <w:szCs w:val="20"/>
      </w:rPr>
      <w:fldChar w:fldCharType="end"/>
    </w:r>
  </w:p>
  <w:p w:rsidR="00E058CB" w:rsidRPr="00723667" w:rsidRDefault="00E058CB" w:rsidP="004631F5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6BA" w:rsidRDefault="000406BA">
      <w:r>
        <w:separator/>
      </w:r>
    </w:p>
  </w:footnote>
  <w:footnote w:type="continuationSeparator" w:id="0">
    <w:p w:rsidR="000406BA" w:rsidRDefault="000406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999999"/>
      </w:tblBorders>
      <w:tblLook w:val="01E0"/>
    </w:tblPr>
    <w:tblGrid>
      <w:gridCol w:w="1412"/>
      <w:gridCol w:w="7768"/>
    </w:tblGrid>
    <w:tr w:rsidR="00E058CB" w:rsidRPr="00E274D5" w:rsidTr="00E274D5">
      <w:tc>
        <w:tcPr>
          <w:tcW w:w="1464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E058CB" w:rsidRPr="00E274D5" w:rsidRDefault="00E058CB" w:rsidP="00E274D5">
          <w:pPr>
            <w:pStyle w:val="Header"/>
            <w:keepLines/>
            <w:tabs>
              <w:tab w:val="clear" w:pos="4536"/>
              <w:tab w:val="clear" w:pos="9072"/>
            </w:tabs>
            <w:spacing w:after="0"/>
            <w:jc w:val="left"/>
            <w:rPr>
              <w:rFonts w:ascii="Verdana" w:hAnsi="Verdana"/>
              <w:color w:val="777777"/>
              <w:sz w:val="12"/>
              <w:szCs w:val="12"/>
            </w:rPr>
          </w:pPr>
          <w:r>
            <w:rPr>
              <w:rFonts w:ascii="Verdana" w:hAnsi="Verdana"/>
              <w:noProof/>
              <w:color w:val="777777"/>
              <w:sz w:val="12"/>
              <w:szCs w:val="12"/>
              <w:lang w:val="en-US" w:eastAsia="en-US"/>
            </w:rPr>
            <w:drawing>
              <wp:inline distT="0" distB="0" distL="0" distR="0">
                <wp:extent cx="595630" cy="212725"/>
                <wp:effectExtent l="0" t="0" r="0" b="0"/>
                <wp:docPr id="32" name="Obraz 32" descr="Odnośnik do serwisu Laboratorium Ergonom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Odnośnik do serwisu Laboratorium Ergonom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6142" t="9799" r="15118" b="97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6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7" w:type="dxa"/>
          <w:shd w:val="clear" w:color="auto" w:fill="auto"/>
          <w:vAlign w:val="center"/>
        </w:tcPr>
        <w:p w:rsidR="00E058CB" w:rsidRPr="00F112BF" w:rsidRDefault="00864DFF" w:rsidP="00F112BF">
          <w:pPr>
            <w:pStyle w:val="Header"/>
            <w:keepLines/>
            <w:tabs>
              <w:tab w:val="clear" w:pos="4536"/>
              <w:tab w:val="clear" w:pos="9072"/>
            </w:tabs>
            <w:spacing w:after="60"/>
            <w:jc w:val="right"/>
            <w:rPr>
              <w:color w:val="777777"/>
              <w:sz w:val="16"/>
              <w:szCs w:val="16"/>
            </w:rPr>
          </w:pPr>
          <w:r>
            <w:rPr>
              <w:color w:val="777777"/>
              <w:sz w:val="16"/>
              <w:szCs w:val="16"/>
            </w:rPr>
            <w:t>Badanie użyteczności</w:t>
          </w:r>
          <w:r w:rsidR="00261391">
            <w:rPr>
              <w:color w:val="777777"/>
              <w:sz w:val="16"/>
              <w:szCs w:val="16"/>
            </w:rPr>
            <w:t xml:space="preserve"> systemu Face </w:t>
          </w:r>
          <w:proofErr w:type="spellStart"/>
          <w:r w:rsidR="00261391">
            <w:rPr>
              <w:color w:val="777777"/>
              <w:sz w:val="16"/>
              <w:szCs w:val="16"/>
            </w:rPr>
            <w:t>Controller</w:t>
          </w:r>
          <w:proofErr w:type="spellEnd"/>
        </w:p>
        <w:p w:rsidR="00E058CB" w:rsidRPr="00E274D5" w:rsidRDefault="00864DFF" w:rsidP="00F112BF">
          <w:pPr>
            <w:pStyle w:val="Header"/>
            <w:keepLines/>
            <w:tabs>
              <w:tab w:val="clear" w:pos="4536"/>
              <w:tab w:val="clear" w:pos="9072"/>
            </w:tabs>
            <w:spacing w:after="60"/>
            <w:jc w:val="right"/>
            <w:rPr>
              <w:color w:val="777777"/>
              <w:sz w:val="16"/>
              <w:szCs w:val="16"/>
            </w:rPr>
          </w:pPr>
          <w:r>
            <w:rPr>
              <w:color w:val="777777"/>
              <w:sz w:val="16"/>
              <w:szCs w:val="16"/>
            </w:rPr>
            <w:t>Instrukcja dla Asystenta</w:t>
          </w:r>
        </w:p>
      </w:tc>
    </w:tr>
  </w:tbl>
  <w:p w:rsidR="00E058CB" w:rsidRPr="008F737D" w:rsidRDefault="00E058CB" w:rsidP="008F737D">
    <w:pPr>
      <w:spacing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7F25"/>
    <w:multiLevelType w:val="hybridMultilevel"/>
    <w:tmpl w:val="E1B8E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837BE"/>
    <w:multiLevelType w:val="multilevel"/>
    <w:tmpl w:val="7326DDE6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D966B2A"/>
    <w:multiLevelType w:val="hybridMultilevel"/>
    <w:tmpl w:val="7DA49EBA"/>
    <w:lvl w:ilvl="0" w:tplc="AE80045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FD28C6"/>
    <w:multiLevelType w:val="hybridMultilevel"/>
    <w:tmpl w:val="689456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C92AB9"/>
    <w:multiLevelType w:val="multilevel"/>
    <w:tmpl w:val="75A0098A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>
    <w:nsid w:val="189E0972"/>
    <w:multiLevelType w:val="multilevel"/>
    <w:tmpl w:val="30629F3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1EAB3983"/>
    <w:multiLevelType w:val="multilevel"/>
    <w:tmpl w:val="1F4280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7">
    <w:nsid w:val="1FD866D9"/>
    <w:multiLevelType w:val="hybridMultilevel"/>
    <w:tmpl w:val="0B646B4E"/>
    <w:lvl w:ilvl="0" w:tplc="C262AFC8">
      <w:start w:val="1"/>
      <w:numFmt w:val="bullet"/>
      <w:pStyle w:val="RMIPlainTex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FE4F4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F76F73"/>
    <w:multiLevelType w:val="multilevel"/>
    <w:tmpl w:val="BDD64C7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26141817"/>
    <w:multiLevelType w:val="multilevel"/>
    <w:tmpl w:val="E2B0038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27A81BE5"/>
    <w:multiLevelType w:val="hybridMultilevel"/>
    <w:tmpl w:val="D38A0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E78AF"/>
    <w:multiLevelType w:val="multilevel"/>
    <w:tmpl w:val="558434B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29612A5D"/>
    <w:multiLevelType w:val="multilevel"/>
    <w:tmpl w:val="E92CCEEA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2E331AC1"/>
    <w:multiLevelType w:val="hybridMultilevel"/>
    <w:tmpl w:val="1004C7A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06133E2"/>
    <w:multiLevelType w:val="hybridMultilevel"/>
    <w:tmpl w:val="52A6263E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>
    <w:nsid w:val="36E07024"/>
    <w:multiLevelType w:val="multilevel"/>
    <w:tmpl w:val="D8A6DE8E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3AF450E0"/>
    <w:multiLevelType w:val="hybridMultilevel"/>
    <w:tmpl w:val="8E5AB9DC"/>
    <w:lvl w:ilvl="0" w:tplc="AE80045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203208"/>
    <w:multiLevelType w:val="hybridMultilevel"/>
    <w:tmpl w:val="44F49DF6"/>
    <w:lvl w:ilvl="0" w:tplc="C846B200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5" w:hanging="360"/>
      </w:pPr>
    </w:lvl>
    <w:lvl w:ilvl="2" w:tplc="0415001B" w:tentative="1">
      <w:start w:val="1"/>
      <w:numFmt w:val="lowerRoman"/>
      <w:lvlText w:val="%3."/>
      <w:lvlJc w:val="right"/>
      <w:pPr>
        <w:ind w:left="1865" w:hanging="180"/>
      </w:pPr>
    </w:lvl>
    <w:lvl w:ilvl="3" w:tplc="0415000F" w:tentative="1">
      <w:start w:val="1"/>
      <w:numFmt w:val="decimal"/>
      <w:lvlText w:val="%4."/>
      <w:lvlJc w:val="left"/>
      <w:pPr>
        <w:ind w:left="2585" w:hanging="360"/>
      </w:pPr>
    </w:lvl>
    <w:lvl w:ilvl="4" w:tplc="04150019" w:tentative="1">
      <w:start w:val="1"/>
      <w:numFmt w:val="lowerLetter"/>
      <w:lvlText w:val="%5."/>
      <w:lvlJc w:val="left"/>
      <w:pPr>
        <w:ind w:left="3305" w:hanging="360"/>
      </w:pPr>
    </w:lvl>
    <w:lvl w:ilvl="5" w:tplc="0415001B" w:tentative="1">
      <w:start w:val="1"/>
      <w:numFmt w:val="lowerRoman"/>
      <w:lvlText w:val="%6."/>
      <w:lvlJc w:val="right"/>
      <w:pPr>
        <w:ind w:left="4025" w:hanging="180"/>
      </w:pPr>
    </w:lvl>
    <w:lvl w:ilvl="6" w:tplc="0415000F" w:tentative="1">
      <w:start w:val="1"/>
      <w:numFmt w:val="decimal"/>
      <w:lvlText w:val="%7."/>
      <w:lvlJc w:val="left"/>
      <w:pPr>
        <w:ind w:left="4745" w:hanging="360"/>
      </w:pPr>
    </w:lvl>
    <w:lvl w:ilvl="7" w:tplc="04150019" w:tentative="1">
      <w:start w:val="1"/>
      <w:numFmt w:val="lowerLetter"/>
      <w:lvlText w:val="%8."/>
      <w:lvlJc w:val="left"/>
      <w:pPr>
        <w:ind w:left="5465" w:hanging="360"/>
      </w:pPr>
    </w:lvl>
    <w:lvl w:ilvl="8" w:tplc="0415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8">
    <w:nsid w:val="3F56003B"/>
    <w:multiLevelType w:val="hybridMultilevel"/>
    <w:tmpl w:val="EDD46CC4"/>
    <w:lvl w:ilvl="0" w:tplc="AE8004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B22666"/>
    <w:multiLevelType w:val="multilevel"/>
    <w:tmpl w:val="ACFE1BB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41232176"/>
    <w:multiLevelType w:val="multilevel"/>
    <w:tmpl w:val="DCBCC7EC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417F5854"/>
    <w:multiLevelType w:val="hybridMultilevel"/>
    <w:tmpl w:val="B642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F90D51"/>
    <w:multiLevelType w:val="multilevel"/>
    <w:tmpl w:val="DBB07E8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3">
    <w:nsid w:val="4A0A241B"/>
    <w:multiLevelType w:val="multilevel"/>
    <w:tmpl w:val="DEBA3276"/>
    <w:styleLink w:val="StylNumerowanie"/>
    <w:lvl w:ilvl="0">
      <w:start w:val="1"/>
      <w:numFmt w:val="decimal"/>
      <w:lvlText w:val="[%1]"/>
      <w:lvlJc w:val="left"/>
      <w:pPr>
        <w:tabs>
          <w:tab w:val="num" w:pos="360"/>
        </w:tabs>
        <w:ind w:left="397" w:hanging="3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534D7B3D"/>
    <w:multiLevelType w:val="hybridMultilevel"/>
    <w:tmpl w:val="4C70D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80339"/>
    <w:multiLevelType w:val="multilevel"/>
    <w:tmpl w:val="C76873B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5FC008C9"/>
    <w:multiLevelType w:val="hybridMultilevel"/>
    <w:tmpl w:val="5A7827BC"/>
    <w:lvl w:ilvl="0" w:tplc="9912C2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06E34E2"/>
    <w:multiLevelType w:val="multilevel"/>
    <w:tmpl w:val="F13E718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65900D71"/>
    <w:multiLevelType w:val="hybridMultilevel"/>
    <w:tmpl w:val="A9B0742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62317CA"/>
    <w:multiLevelType w:val="hybridMultilevel"/>
    <w:tmpl w:val="C8944A3E"/>
    <w:lvl w:ilvl="0" w:tplc="AE800456">
      <w:start w:val="1"/>
      <w:numFmt w:val="decimal"/>
      <w:lvlText w:val="[%1]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8BE1D0E"/>
    <w:multiLevelType w:val="multilevel"/>
    <w:tmpl w:val="ACFE1BB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69552DFE"/>
    <w:multiLevelType w:val="multilevel"/>
    <w:tmpl w:val="26E6B97E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>
    <w:nsid w:val="6B9347A6"/>
    <w:multiLevelType w:val="hybridMultilevel"/>
    <w:tmpl w:val="C268A11A"/>
    <w:lvl w:ilvl="0" w:tplc="AE8004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AC772E"/>
    <w:multiLevelType w:val="hybridMultilevel"/>
    <w:tmpl w:val="ED94D9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FC4D28"/>
    <w:multiLevelType w:val="multilevel"/>
    <w:tmpl w:val="8700B20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721317FB"/>
    <w:multiLevelType w:val="hybridMultilevel"/>
    <w:tmpl w:val="51C673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3C2191E"/>
    <w:multiLevelType w:val="multilevel"/>
    <w:tmpl w:val="776854D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7F9E1748"/>
    <w:multiLevelType w:val="hybridMultilevel"/>
    <w:tmpl w:val="9174A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1"/>
  </w:num>
  <w:num w:numId="4">
    <w:abstractNumId w:val="15"/>
  </w:num>
  <w:num w:numId="5">
    <w:abstractNumId w:val="25"/>
  </w:num>
  <w:num w:numId="6">
    <w:abstractNumId w:val="34"/>
  </w:num>
  <w:num w:numId="7">
    <w:abstractNumId w:val="36"/>
  </w:num>
  <w:num w:numId="8">
    <w:abstractNumId w:val="5"/>
  </w:num>
  <w:num w:numId="9">
    <w:abstractNumId w:val="12"/>
  </w:num>
  <w:num w:numId="10">
    <w:abstractNumId w:val="20"/>
  </w:num>
  <w:num w:numId="11">
    <w:abstractNumId w:val="4"/>
  </w:num>
  <w:num w:numId="12">
    <w:abstractNumId w:val="6"/>
  </w:num>
  <w:num w:numId="13">
    <w:abstractNumId w:val="9"/>
  </w:num>
  <w:num w:numId="14">
    <w:abstractNumId w:val="27"/>
  </w:num>
  <w:num w:numId="15">
    <w:abstractNumId w:val="11"/>
  </w:num>
  <w:num w:numId="16">
    <w:abstractNumId w:val="24"/>
  </w:num>
  <w:num w:numId="17">
    <w:abstractNumId w:val="35"/>
  </w:num>
  <w:num w:numId="18">
    <w:abstractNumId w:val="2"/>
  </w:num>
  <w:num w:numId="19">
    <w:abstractNumId w:val="23"/>
  </w:num>
  <w:num w:numId="20">
    <w:abstractNumId w:val="18"/>
  </w:num>
  <w:num w:numId="21">
    <w:abstractNumId w:val="32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3"/>
  </w:num>
  <w:num w:numId="25">
    <w:abstractNumId w:val="1"/>
  </w:num>
  <w:num w:numId="26">
    <w:abstractNumId w:val="30"/>
  </w:num>
  <w:num w:numId="27">
    <w:abstractNumId w:val="19"/>
  </w:num>
  <w:num w:numId="28">
    <w:abstractNumId w:val="8"/>
  </w:num>
  <w:num w:numId="29">
    <w:abstractNumId w:val="16"/>
  </w:num>
  <w:num w:numId="30">
    <w:abstractNumId w:val="3"/>
  </w:num>
  <w:num w:numId="31">
    <w:abstractNumId w:val="28"/>
  </w:num>
  <w:num w:numId="32">
    <w:abstractNumId w:val="29"/>
  </w:num>
  <w:num w:numId="33">
    <w:abstractNumId w:val="22"/>
  </w:num>
  <w:num w:numId="34">
    <w:abstractNumId w:val="0"/>
  </w:num>
  <w:num w:numId="35">
    <w:abstractNumId w:val="37"/>
  </w:num>
  <w:num w:numId="36">
    <w:abstractNumId w:val="33"/>
  </w:num>
  <w:num w:numId="37">
    <w:abstractNumId w:val="10"/>
  </w:num>
  <w:num w:numId="38">
    <w:abstractNumId w:val="26"/>
  </w:num>
  <w:num w:numId="39">
    <w:abstractNumId w:val="8"/>
  </w:num>
  <w:num w:numId="40">
    <w:abstractNumId w:val="21"/>
  </w:num>
  <w:num w:numId="41">
    <w:abstractNumId w:val="8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ata Bajcar">
    <w15:presenceInfo w15:providerId="None" w15:userId="Beata Bajca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001"/>
  <w:trackRevisions/>
  <w:defaultTabStop w:val="708"/>
  <w:consecutiveHyphenLimit w:val="4"/>
  <w:hyphenationZone w:val="425"/>
  <w:defaultTableStyle w:val="TableClassic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0E88"/>
    <w:rsid w:val="00004C41"/>
    <w:rsid w:val="000109FF"/>
    <w:rsid w:val="00013EA5"/>
    <w:rsid w:val="000205EA"/>
    <w:rsid w:val="00026835"/>
    <w:rsid w:val="00027B12"/>
    <w:rsid w:val="00032B78"/>
    <w:rsid w:val="000402B8"/>
    <w:rsid w:val="000406BA"/>
    <w:rsid w:val="00042ECB"/>
    <w:rsid w:val="00044F94"/>
    <w:rsid w:val="00045204"/>
    <w:rsid w:val="00052223"/>
    <w:rsid w:val="00053956"/>
    <w:rsid w:val="00064AA1"/>
    <w:rsid w:val="00067694"/>
    <w:rsid w:val="00075079"/>
    <w:rsid w:val="000832AB"/>
    <w:rsid w:val="00090F41"/>
    <w:rsid w:val="00090FD6"/>
    <w:rsid w:val="00093913"/>
    <w:rsid w:val="000958D2"/>
    <w:rsid w:val="00097D4B"/>
    <w:rsid w:val="000A0172"/>
    <w:rsid w:val="000A221B"/>
    <w:rsid w:val="000B245D"/>
    <w:rsid w:val="000B7EF7"/>
    <w:rsid w:val="000C02E3"/>
    <w:rsid w:val="000D018F"/>
    <w:rsid w:val="000D1C82"/>
    <w:rsid w:val="000D2329"/>
    <w:rsid w:val="000D7CE2"/>
    <w:rsid w:val="000E2135"/>
    <w:rsid w:val="000E2AE3"/>
    <w:rsid w:val="000F56A0"/>
    <w:rsid w:val="001018A8"/>
    <w:rsid w:val="0010193C"/>
    <w:rsid w:val="0010403C"/>
    <w:rsid w:val="001143DA"/>
    <w:rsid w:val="001155FE"/>
    <w:rsid w:val="00117A49"/>
    <w:rsid w:val="00125A0F"/>
    <w:rsid w:val="00126468"/>
    <w:rsid w:val="00127FCD"/>
    <w:rsid w:val="0013233C"/>
    <w:rsid w:val="00137597"/>
    <w:rsid w:val="00137F5F"/>
    <w:rsid w:val="00143312"/>
    <w:rsid w:val="001512E6"/>
    <w:rsid w:val="00156017"/>
    <w:rsid w:val="00161916"/>
    <w:rsid w:val="00163A12"/>
    <w:rsid w:val="00181206"/>
    <w:rsid w:val="001812CE"/>
    <w:rsid w:val="00182029"/>
    <w:rsid w:val="001834B6"/>
    <w:rsid w:val="00194BB0"/>
    <w:rsid w:val="00197DA3"/>
    <w:rsid w:val="00197F81"/>
    <w:rsid w:val="001A5EEB"/>
    <w:rsid w:val="001B021C"/>
    <w:rsid w:val="001B6A9F"/>
    <w:rsid w:val="001C16BE"/>
    <w:rsid w:val="001C2953"/>
    <w:rsid w:val="001C49CC"/>
    <w:rsid w:val="001D04A1"/>
    <w:rsid w:val="001D7165"/>
    <w:rsid w:val="001E420E"/>
    <w:rsid w:val="001E6278"/>
    <w:rsid w:val="001F09CD"/>
    <w:rsid w:val="001F4154"/>
    <w:rsid w:val="001F584D"/>
    <w:rsid w:val="00224B30"/>
    <w:rsid w:val="0022663A"/>
    <w:rsid w:val="00230118"/>
    <w:rsid w:val="002350A1"/>
    <w:rsid w:val="00236553"/>
    <w:rsid w:val="0024140A"/>
    <w:rsid w:val="00241579"/>
    <w:rsid w:val="00251F0B"/>
    <w:rsid w:val="00261391"/>
    <w:rsid w:val="00263E22"/>
    <w:rsid w:val="002647EC"/>
    <w:rsid w:val="00266B27"/>
    <w:rsid w:val="00267638"/>
    <w:rsid w:val="00271C4F"/>
    <w:rsid w:val="002737B6"/>
    <w:rsid w:val="00281993"/>
    <w:rsid w:val="00285CD3"/>
    <w:rsid w:val="00286E41"/>
    <w:rsid w:val="00287698"/>
    <w:rsid w:val="00287CD9"/>
    <w:rsid w:val="00287EAB"/>
    <w:rsid w:val="00291E86"/>
    <w:rsid w:val="00293FBD"/>
    <w:rsid w:val="00294588"/>
    <w:rsid w:val="002A0926"/>
    <w:rsid w:val="002A750F"/>
    <w:rsid w:val="002B0907"/>
    <w:rsid w:val="002B3B13"/>
    <w:rsid w:val="002B63AF"/>
    <w:rsid w:val="002B6C25"/>
    <w:rsid w:val="002C0FC9"/>
    <w:rsid w:val="002C1B6A"/>
    <w:rsid w:val="002E42A9"/>
    <w:rsid w:val="002E5DE4"/>
    <w:rsid w:val="002E6C79"/>
    <w:rsid w:val="002E71E3"/>
    <w:rsid w:val="002F0BEF"/>
    <w:rsid w:val="002F4A92"/>
    <w:rsid w:val="002F5B1A"/>
    <w:rsid w:val="002F6814"/>
    <w:rsid w:val="002F7594"/>
    <w:rsid w:val="003023CC"/>
    <w:rsid w:val="00303500"/>
    <w:rsid w:val="00303747"/>
    <w:rsid w:val="00303CB5"/>
    <w:rsid w:val="00304410"/>
    <w:rsid w:val="0030462A"/>
    <w:rsid w:val="0031541B"/>
    <w:rsid w:val="00325BF8"/>
    <w:rsid w:val="00330242"/>
    <w:rsid w:val="003324B6"/>
    <w:rsid w:val="00332826"/>
    <w:rsid w:val="00334646"/>
    <w:rsid w:val="00336A7E"/>
    <w:rsid w:val="00336D08"/>
    <w:rsid w:val="00343892"/>
    <w:rsid w:val="00347002"/>
    <w:rsid w:val="003473E3"/>
    <w:rsid w:val="00350DA0"/>
    <w:rsid w:val="00351B2E"/>
    <w:rsid w:val="00351C10"/>
    <w:rsid w:val="00351CDE"/>
    <w:rsid w:val="0035701D"/>
    <w:rsid w:val="00357D8C"/>
    <w:rsid w:val="00360089"/>
    <w:rsid w:val="00360CC9"/>
    <w:rsid w:val="00361AA4"/>
    <w:rsid w:val="00367349"/>
    <w:rsid w:val="00376711"/>
    <w:rsid w:val="00380150"/>
    <w:rsid w:val="003810C7"/>
    <w:rsid w:val="00386372"/>
    <w:rsid w:val="00387254"/>
    <w:rsid w:val="00387D22"/>
    <w:rsid w:val="0039713B"/>
    <w:rsid w:val="003B73BB"/>
    <w:rsid w:val="003B7829"/>
    <w:rsid w:val="003B783F"/>
    <w:rsid w:val="003C3BD8"/>
    <w:rsid w:val="003C714B"/>
    <w:rsid w:val="003D0E1F"/>
    <w:rsid w:val="003D283D"/>
    <w:rsid w:val="003D3588"/>
    <w:rsid w:val="003D4018"/>
    <w:rsid w:val="003D746B"/>
    <w:rsid w:val="003F628B"/>
    <w:rsid w:val="0040501F"/>
    <w:rsid w:val="00405710"/>
    <w:rsid w:val="0041046F"/>
    <w:rsid w:val="004127C6"/>
    <w:rsid w:val="00420F4E"/>
    <w:rsid w:val="004306A1"/>
    <w:rsid w:val="00432AFE"/>
    <w:rsid w:val="00436039"/>
    <w:rsid w:val="00437E73"/>
    <w:rsid w:val="00444D84"/>
    <w:rsid w:val="004466AD"/>
    <w:rsid w:val="00446FB2"/>
    <w:rsid w:val="0045148C"/>
    <w:rsid w:val="00453701"/>
    <w:rsid w:val="00454AFA"/>
    <w:rsid w:val="00456A40"/>
    <w:rsid w:val="004625D3"/>
    <w:rsid w:val="004631F5"/>
    <w:rsid w:val="00467238"/>
    <w:rsid w:val="004677F3"/>
    <w:rsid w:val="0047279A"/>
    <w:rsid w:val="0048077D"/>
    <w:rsid w:val="004836EC"/>
    <w:rsid w:val="004953BF"/>
    <w:rsid w:val="004975C2"/>
    <w:rsid w:val="0049791F"/>
    <w:rsid w:val="004B14A3"/>
    <w:rsid w:val="004B6D1B"/>
    <w:rsid w:val="004B729A"/>
    <w:rsid w:val="004B7B9F"/>
    <w:rsid w:val="004C2F35"/>
    <w:rsid w:val="004C3EE0"/>
    <w:rsid w:val="004C4377"/>
    <w:rsid w:val="004C61FF"/>
    <w:rsid w:val="004C7056"/>
    <w:rsid w:val="004D0AF4"/>
    <w:rsid w:val="004D2370"/>
    <w:rsid w:val="004D3ECC"/>
    <w:rsid w:val="004D551C"/>
    <w:rsid w:val="004D66B0"/>
    <w:rsid w:val="004E06BA"/>
    <w:rsid w:val="004E2CD7"/>
    <w:rsid w:val="004E6D10"/>
    <w:rsid w:val="004E6D7B"/>
    <w:rsid w:val="004F01A5"/>
    <w:rsid w:val="004F16C7"/>
    <w:rsid w:val="004F3E95"/>
    <w:rsid w:val="00504C72"/>
    <w:rsid w:val="00511C53"/>
    <w:rsid w:val="00512ABA"/>
    <w:rsid w:val="00517170"/>
    <w:rsid w:val="0051754E"/>
    <w:rsid w:val="0052022F"/>
    <w:rsid w:val="00532177"/>
    <w:rsid w:val="00532316"/>
    <w:rsid w:val="005358D0"/>
    <w:rsid w:val="00540772"/>
    <w:rsid w:val="0054262C"/>
    <w:rsid w:val="00543215"/>
    <w:rsid w:val="00561E9C"/>
    <w:rsid w:val="00566B39"/>
    <w:rsid w:val="00571924"/>
    <w:rsid w:val="00581361"/>
    <w:rsid w:val="00585ECA"/>
    <w:rsid w:val="0058783B"/>
    <w:rsid w:val="00592DEC"/>
    <w:rsid w:val="0059720C"/>
    <w:rsid w:val="0059742A"/>
    <w:rsid w:val="005A5373"/>
    <w:rsid w:val="005B6798"/>
    <w:rsid w:val="005B6B14"/>
    <w:rsid w:val="005B79EF"/>
    <w:rsid w:val="005C385B"/>
    <w:rsid w:val="005C6BCA"/>
    <w:rsid w:val="005C73D1"/>
    <w:rsid w:val="005D5C1D"/>
    <w:rsid w:val="005E0F1E"/>
    <w:rsid w:val="005E446C"/>
    <w:rsid w:val="005F4190"/>
    <w:rsid w:val="005F4EFE"/>
    <w:rsid w:val="00601141"/>
    <w:rsid w:val="0060344F"/>
    <w:rsid w:val="0061093B"/>
    <w:rsid w:val="00615CF1"/>
    <w:rsid w:val="00620152"/>
    <w:rsid w:val="00622C56"/>
    <w:rsid w:val="00626C7E"/>
    <w:rsid w:val="0063295A"/>
    <w:rsid w:val="006337CA"/>
    <w:rsid w:val="00637A56"/>
    <w:rsid w:val="00645729"/>
    <w:rsid w:val="00651A04"/>
    <w:rsid w:val="00655E97"/>
    <w:rsid w:val="00657218"/>
    <w:rsid w:val="00660E88"/>
    <w:rsid w:val="00661BE8"/>
    <w:rsid w:val="00666284"/>
    <w:rsid w:val="0067698B"/>
    <w:rsid w:val="006813D3"/>
    <w:rsid w:val="0068238E"/>
    <w:rsid w:val="00694F2F"/>
    <w:rsid w:val="0069711E"/>
    <w:rsid w:val="006A072E"/>
    <w:rsid w:val="006B3C0D"/>
    <w:rsid w:val="006C17FB"/>
    <w:rsid w:val="006C1FBF"/>
    <w:rsid w:val="006C3EC1"/>
    <w:rsid w:val="006C3F8D"/>
    <w:rsid w:val="006C5305"/>
    <w:rsid w:val="006C6FB7"/>
    <w:rsid w:val="006D34AA"/>
    <w:rsid w:val="006D7CE1"/>
    <w:rsid w:val="006E4CF1"/>
    <w:rsid w:val="006E756D"/>
    <w:rsid w:val="00702888"/>
    <w:rsid w:val="00705EFF"/>
    <w:rsid w:val="0072146B"/>
    <w:rsid w:val="00722DCC"/>
    <w:rsid w:val="00723667"/>
    <w:rsid w:val="00723FBF"/>
    <w:rsid w:val="00724181"/>
    <w:rsid w:val="00725709"/>
    <w:rsid w:val="00727A70"/>
    <w:rsid w:val="007347BD"/>
    <w:rsid w:val="007363ED"/>
    <w:rsid w:val="00744630"/>
    <w:rsid w:val="00750359"/>
    <w:rsid w:val="00753911"/>
    <w:rsid w:val="007630D0"/>
    <w:rsid w:val="00772039"/>
    <w:rsid w:val="007805A7"/>
    <w:rsid w:val="00790DC0"/>
    <w:rsid w:val="0079365B"/>
    <w:rsid w:val="0079526C"/>
    <w:rsid w:val="007B1EB1"/>
    <w:rsid w:val="007B21FF"/>
    <w:rsid w:val="007B6B63"/>
    <w:rsid w:val="007C0ACC"/>
    <w:rsid w:val="007D38A1"/>
    <w:rsid w:val="007D3F85"/>
    <w:rsid w:val="007D7386"/>
    <w:rsid w:val="007E2D79"/>
    <w:rsid w:val="007E38F8"/>
    <w:rsid w:val="007E7E06"/>
    <w:rsid w:val="007E7FAE"/>
    <w:rsid w:val="007F2AF0"/>
    <w:rsid w:val="007F6533"/>
    <w:rsid w:val="008016EB"/>
    <w:rsid w:val="00806E15"/>
    <w:rsid w:val="00807FD9"/>
    <w:rsid w:val="008175E1"/>
    <w:rsid w:val="00825FF8"/>
    <w:rsid w:val="00826A69"/>
    <w:rsid w:val="00826AE4"/>
    <w:rsid w:val="0083064B"/>
    <w:rsid w:val="00841DF3"/>
    <w:rsid w:val="00842EB5"/>
    <w:rsid w:val="00843317"/>
    <w:rsid w:val="00843775"/>
    <w:rsid w:val="00845444"/>
    <w:rsid w:val="0084682C"/>
    <w:rsid w:val="00850982"/>
    <w:rsid w:val="00851CC8"/>
    <w:rsid w:val="008553F5"/>
    <w:rsid w:val="00857740"/>
    <w:rsid w:val="00863C0D"/>
    <w:rsid w:val="00864DFF"/>
    <w:rsid w:val="008655C6"/>
    <w:rsid w:val="00870738"/>
    <w:rsid w:val="008765ED"/>
    <w:rsid w:val="008853F4"/>
    <w:rsid w:val="008927A5"/>
    <w:rsid w:val="008939FE"/>
    <w:rsid w:val="00896685"/>
    <w:rsid w:val="008A47D8"/>
    <w:rsid w:val="008A53B8"/>
    <w:rsid w:val="008A6A21"/>
    <w:rsid w:val="008A7116"/>
    <w:rsid w:val="008B1C49"/>
    <w:rsid w:val="008B24E3"/>
    <w:rsid w:val="008B4E64"/>
    <w:rsid w:val="008B516C"/>
    <w:rsid w:val="008B7B5E"/>
    <w:rsid w:val="008C0EF4"/>
    <w:rsid w:val="008C2B3B"/>
    <w:rsid w:val="008C6E74"/>
    <w:rsid w:val="008D2E28"/>
    <w:rsid w:val="008E45F9"/>
    <w:rsid w:val="008E4E8B"/>
    <w:rsid w:val="008E586C"/>
    <w:rsid w:val="008E6453"/>
    <w:rsid w:val="008E64F1"/>
    <w:rsid w:val="008F129C"/>
    <w:rsid w:val="008F737D"/>
    <w:rsid w:val="00900987"/>
    <w:rsid w:val="0090192F"/>
    <w:rsid w:val="00903870"/>
    <w:rsid w:val="0090644C"/>
    <w:rsid w:val="00913DDC"/>
    <w:rsid w:val="00916365"/>
    <w:rsid w:val="00917E47"/>
    <w:rsid w:val="00920326"/>
    <w:rsid w:val="0093711A"/>
    <w:rsid w:val="00941978"/>
    <w:rsid w:val="00942400"/>
    <w:rsid w:val="00952935"/>
    <w:rsid w:val="00954D55"/>
    <w:rsid w:val="00955B86"/>
    <w:rsid w:val="009673BB"/>
    <w:rsid w:val="00972C3D"/>
    <w:rsid w:val="00972EFB"/>
    <w:rsid w:val="00973599"/>
    <w:rsid w:val="00975580"/>
    <w:rsid w:val="0099060D"/>
    <w:rsid w:val="00990874"/>
    <w:rsid w:val="00994A99"/>
    <w:rsid w:val="009952E0"/>
    <w:rsid w:val="00996BF9"/>
    <w:rsid w:val="009A08BF"/>
    <w:rsid w:val="009A27CC"/>
    <w:rsid w:val="009A3069"/>
    <w:rsid w:val="009B14CF"/>
    <w:rsid w:val="009B6417"/>
    <w:rsid w:val="009C187F"/>
    <w:rsid w:val="009C4B71"/>
    <w:rsid w:val="009C61BA"/>
    <w:rsid w:val="009D0D0B"/>
    <w:rsid w:val="009D100F"/>
    <w:rsid w:val="009D14DF"/>
    <w:rsid w:val="009D3EFC"/>
    <w:rsid w:val="009D707A"/>
    <w:rsid w:val="009E3AA6"/>
    <w:rsid w:val="009E4A59"/>
    <w:rsid w:val="009F05F6"/>
    <w:rsid w:val="009F16EC"/>
    <w:rsid w:val="009F4A80"/>
    <w:rsid w:val="00A02295"/>
    <w:rsid w:val="00A04A26"/>
    <w:rsid w:val="00A1192C"/>
    <w:rsid w:val="00A133E9"/>
    <w:rsid w:val="00A15471"/>
    <w:rsid w:val="00A20842"/>
    <w:rsid w:val="00A21294"/>
    <w:rsid w:val="00A25C90"/>
    <w:rsid w:val="00A32A86"/>
    <w:rsid w:val="00A34B90"/>
    <w:rsid w:val="00A41DB9"/>
    <w:rsid w:val="00A42D15"/>
    <w:rsid w:val="00A53BB1"/>
    <w:rsid w:val="00A54E2D"/>
    <w:rsid w:val="00A555A6"/>
    <w:rsid w:val="00A60E17"/>
    <w:rsid w:val="00A62371"/>
    <w:rsid w:val="00A66012"/>
    <w:rsid w:val="00A66D81"/>
    <w:rsid w:val="00A70DF4"/>
    <w:rsid w:val="00A71566"/>
    <w:rsid w:val="00A71DF0"/>
    <w:rsid w:val="00A777E1"/>
    <w:rsid w:val="00A811BB"/>
    <w:rsid w:val="00A82F32"/>
    <w:rsid w:val="00AA7CC0"/>
    <w:rsid w:val="00AB0190"/>
    <w:rsid w:val="00AB05DD"/>
    <w:rsid w:val="00AB4795"/>
    <w:rsid w:val="00AB751D"/>
    <w:rsid w:val="00AD322C"/>
    <w:rsid w:val="00AD3950"/>
    <w:rsid w:val="00AD7E3E"/>
    <w:rsid w:val="00AE508D"/>
    <w:rsid w:val="00AF2BCF"/>
    <w:rsid w:val="00B00C7C"/>
    <w:rsid w:val="00B03B72"/>
    <w:rsid w:val="00B11237"/>
    <w:rsid w:val="00B161FA"/>
    <w:rsid w:val="00B17150"/>
    <w:rsid w:val="00B2074B"/>
    <w:rsid w:val="00B21C80"/>
    <w:rsid w:val="00B22506"/>
    <w:rsid w:val="00B277A7"/>
    <w:rsid w:val="00B30677"/>
    <w:rsid w:val="00B3407B"/>
    <w:rsid w:val="00B35640"/>
    <w:rsid w:val="00B37DFC"/>
    <w:rsid w:val="00B40106"/>
    <w:rsid w:val="00B419E2"/>
    <w:rsid w:val="00B425C0"/>
    <w:rsid w:val="00B4332F"/>
    <w:rsid w:val="00B50D97"/>
    <w:rsid w:val="00B522A8"/>
    <w:rsid w:val="00B55732"/>
    <w:rsid w:val="00B55C76"/>
    <w:rsid w:val="00B64FB6"/>
    <w:rsid w:val="00B65F05"/>
    <w:rsid w:val="00B66560"/>
    <w:rsid w:val="00B70A2C"/>
    <w:rsid w:val="00B717EE"/>
    <w:rsid w:val="00B721A7"/>
    <w:rsid w:val="00B73527"/>
    <w:rsid w:val="00B7368A"/>
    <w:rsid w:val="00B75CC0"/>
    <w:rsid w:val="00B80617"/>
    <w:rsid w:val="00B84AE4"/>
    <w:rsid w:val="00B9175E"/>
    <w:rsid w:val="00BA0691"/>
    <w:rsid w:val="00BA1A19"/>
    <w:rsid w:val="00BA5277"/>
    <w:rsid w:val="00BA54A9"/>
    <w:rsid w:val="00BA54CC"/>
    <w:rsid w:val="00BB1CB6"/>
    <w:rsid w:val="00BC1030"/>
    <w:rsid w:val="00BC4735"/>
    <w:rsid w:val="00BC5B29"/>
    <w:rsid w:val="00BC795A"/>
    <w:rsid w:val="00BD0447"/>
    <w:rsid w:val="00BD13C4"/>
    <w:rsid w:val="00BD61C4"/>
    <w:rsid w:val="00BD6422"/>
    <w:rsid w:val="00BE48B0"/>
    <w:rsid w:val="00BE5F87"/>
    <w:rsid w:val="00BE699F"/>
    <w:rsid w:val="00BF251D"/>
    <w:rsid w:val="00BF3122"/>
    <w:rsid w:val="00BF34DF"/>
    <w:rsid w:val="00C025C7"/>
    <w:rsid w:val="00C11F50"/>
    <w:rsid w:val="00C15EE5"/>
    <w:rsid w:val="00C171B6"/>
    <w:rsid w:val="00C21920"/>
    <w:rsid w:val="00C2403B"/>
    <w:rsid w:val="00C24BC2"/>
    <w:rsid w:val="00C350D6"/>
    <w:rsid w:val="00C35DBB"/>
    <w:rsid w:val="00C3764C"/>
    <w:rsid w:val="00C46359"/>
    <w:rsid w:val="00C46AF8"/>
    <w:rsid w:val="00C51AC5"/>
    <w:rsid w:val="00C5723E"/>
    <w:rsid w:val="00C61A12"/>
    <w:rsid w:val="00C62752"/>
    <w:rsid w:val="00C71317"/>
    <w:rsid w:val="00C747E9"/>
    <w:rsid w:val="00C7725C"/>
    <w:rsid w:val="00C779CF"/>
    <w:rsid w:val="00C80B1C"/>
    <w:rsid w:val="00C818A1"/>
    <w:rsid w:val="00C8353A"/>
    <w:rsid w:val="00C85F35"/>
    <w:rsid w:val="00C8606D"/>
    <w:rsid w:val="00C87F82"/>
    <w:rsid w:val="00C928E8"/>
    <w:rsid w:val="00CA1C63"/>
    <w:rsid w:val="00CA66EE"/>
    <w:rsid w:val="00CB2A47"/>
    <w:rsid w:val="00CB3002"/>
    <w:rsid w:val="00CB35BD"/>
    <w:rsid w:val="00CC14FD"/>
    <w:rsid w:val="00CC1ED5"/>
    <w:rsid w:val="00CC66B3"/>
    <w:rsid w:val="00CD1016"/>
    <w:rsid w:val="00CD1B23"/>
    <w:rsid w:val="00CD644E"/>
    <w:rsid w:val="00CD7763"/>
    <w:rsid w:val="00CE26DE"/>
    <w:rsid w:val="00CF36F6"/>
    <w:rsid w:val="00CF5E3B"/>
    <w:rsid w:val="00D023E8"/>
    <w:rsid w:val="00D042A6"/>
    <w:rsid w:val="00D049A8"/>
    <w:rsid w:val="00D14AA9"/>
    <w:rsid w:val="00D14FE1"/>
    <w:rsid w:val="00D15C7E"/>
    <w:rsid w:val="00D2620F"/>
    <w:rsid w:val="00D262DE"/>
    <w:rsid w:val="00D26BC8"/>
    <w:rsid w:val="00D31ECD"/>
    <w:rsid w:val="00D32988"/>
    <w:rsid w:val="00D335D5"/>
    <w:rsid w:val="00D37A7E"/>
    <w:rsid w:val="00D40462"/>
    <w:rsid w:val="00D41FF6"/>
    <w:rsid w:val="00D42219"/>
    <w:rsid w:val="00D42E83"/>
    <w:rsid w:val="00D5319C"/>
    <w:rsid w:val="00D53933"/>
    <w:rsid w:val="00D5527D"/>
    <w:rsid w:val="00D5543F"/>
    <w:rsid w:val="00D57AC1"/>
    <w:rsid w:val="00D61412"/>
    <w:rsid w:val="00D6195F"/>
    <w:rsid w:val="00D657AA"/>
    <w:rsid w:val="00D70489"/>
    <w:rsid w:val="00D768CB"/>
    <w:rsid w:val="00D952FC"/>
    <w:rsid w:val="00DA2C9C"/>
    <w:rsid w:val="00DA3435"/>
    <w:rsid w:val="00DA43D8"/>
    <w:rsid w:val="00DA4B48"/>
    <w:rsid w:val="00DB7E16"/>
    <w:rsid w:val="00DC2CAB"/>
    <w:rsid w:val="00DC2F3A"/>
    <w:rsid w:val="00DC5A89"/>
    <w:rsid w:val="00DD7E68"/>
    <w:rsid w:val="00DE2B6C"/>
    <w:rsid w:val="00DE2E69"/>
    <w:rsid w:val="00DE4F0B"/>
    <w:rsid w:val="00DE683D"/>
    <w:rsid w:val="00DE768E"/>
    <w:rsid w:val="00E018E7"/>
    <w:rsid w:val="00E04C69"/>
    <w:rsid w:val="00E058CB"/>
    <w:rsid w:val="00E066FF"/>
    <w:rsid w:val="00E072DC"/>
    <w:rsid w:val="00E21D2D"/>
    <w:rsid w:val="00E23241"/>
    <w:rsid w:val="00E23FF0"/>
    <w:rsid w:val="00E24820"/>
    <w:rsid w:val="00E25954"/>
    <w:rsid w:val="00E274D5"/>
    <w:rsid w:val="00E2798E"/>
    <w:rsid w:val="00E31A45"/>
    <w:rsid w:val="00E325AB"/>
    <w:rsid w:val="00E36C43"/>
    <w:rsid w:val="00E41619"/>
    <w:rsid w:val="00E446AE"/>
    <w:rsid w:val="00E44963"/>
    <w:rsid w:val="00E45857"/>
    <w:rsid w:val="00E606A2"/>
    <w:rsid w:val="00E61415"/>
    <w:rsid w:val="00E62C62"/>
    <w:rsid w:val="00E62EFB"/>
    <w:rsid w:val="00E63228"/>
    <w:rsid w:val="00E64EC7"/>
    <w:rsid w:val="00E668AD"/>
    <w:rsid w:val="00E6771B"/>
    <w:rsid w:val="00E71985"/>
    <w:rsid w:val="00E74A8F"/>
    <w:rsid w:val="00E75F73"/>
    <w:rsid w:val="00E84B23"/>
    <w:rsid w:val="00E87B95"/>
    <w:rsid w:val="00E90C1E"/>
    <w:rsid w:val="00E90D97"/>
    <w:rsid w:val="00E96A4B"/>
    <w:rsid w:val="00EA4571"/>
    <w:rsid w:val="00EA48C8"/>
    <w:rsid w:val="00EB4D1A"/>
    <w:rsid w:val="00EB563E"/>
    <w:rsid w:val="00EC241B"/>
    <w:rsid w:val="00EC2877"/>
    <w:rsid w:val="00EE1B2D"/>
    <w:rsid w:val="00EF0FB2"/>
    <w:rsid w:val="00EF4256"/>
    <w:rsid w:val="00EF47EF"/>
    <w:rsid w:val="00EF5613"/>
    <w:rsid w:val="00F000F0"/>
    <w:rsid w:val="00F02C3B"/>
    <w:rsid w:val="00F02EE2"/>
    <w:rsid w:val="00F0563E"/>
    <w:rsid w:val="00F104F7"/>
    <w:rsid w:val="00F112BF"/>
    <w:rsid w:val="00F11EC3"/>
    <w:rsid w:val="00F217D5"/>
    <w:rsid w:val="00F21EB0"/>
    <w:rsid w:val="00F22682"/>
    <w:rsid w:val="00F2436B"/>
    <w:rsid w:val="00F25CDA"/>
    <w:rsid w:val="00F2650C"/>
    <w:rsid w:val="00F37AF4"/>
    <w:rsid w:val="00F40CE6"/>
    <w:rsid w:val="00F428D8"/>
    <w:rsid w:val="00F440A1"/>
    <w:rsid w:val="00F5100C"/>
    <w:rsid w:val="00F52AA4"/>
    <w:rsid w:val="00F57E91"/>
    <w:rsid w:val="00F657AF"/>
    <w:rsid w:val="00F676B7"/>
    <w:rsid w:val="00F71DC1"/>
    <w:rsid w:val="00F7359F"/>
    <w:rsid w:val="00F748C2"/>
    <w:rsid w:val="00F75333"/>
    <w:rsid w:val="00F77A2D"/>
    <w:rsid w:val="00F80300"/>
    <w:rsid w:val="00F96E13"/>
    <w:rsid w:val="00FA5AC9"/>
    <w:rsid w:val="00FB3634"/>
    <w:rsid w:val="00FB5ABD"/>
    <w:rsid w:val="00FB5EA2"/>
    <w:rsid w:val="00FC3D60"/>
    <w:rsid w:val="00FC6A71"/>
    <w:rsid w:val="00FC79C1"/>
    <w:rsid w:val="00FD1C62"/>
    <w:rsid w:val="00FD2F91"/>
    <w:rsid w:val="00FD31FA"/>
    <w:rsid w:val="00FD3480"/>
    <w:rsid w:val="00FD4928"/>
    <w:rsid w:val="00FE208D"/>
    <w:rsid w:val="00FE2D85"/>
    <w:rsid w:val="00FE4F0C"/>
    <w:rsid w:val="00FE6A37"/>
    <w:rsid w:val="00FE6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tandardowy1"/>
    <w:qFormat/>
    <w:rsid w:val="00FC79C1"/>
    <w:pPr>
      <w:spacing w:after="120"/>
      <w:jc w:val="both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4127C6"/>
    <w:pPr>
      <w:keepNext/>
      <w:numPr>
        <w:numId w:val="2"/>
      </w:numPr>
      <w:suppressAutoHyphens/>
      <w:spacing w:before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127C6"/>
    <w:pPr>
      <w:keepNext/>
      <w:numPr>
        <w:ilvl w:val="1"/>
        <w:numId w:val="2"/>
      </w:numPr>
      <w:suppressAutoHyphens/>
      <w:spacing w:before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91"/>
    <w:pPr>
      <w:keepNext/>
      <w:spacing w:before="240" w:after="60"/>
      <w:outlineLvl w:val="2"/>
    </w:pPr>
    <w:rPr>
      <w:rFonts w:ascii="Arial" w:hAnsi="Arial"/>
      <w:b/>
      <w:bCs/>
      <w:color w:val="000000"/>
    </w:rPr>
  </w:style>
  <w:style w:type="paragraph" w:styleId="Heading4">
    <w:name w:val="heading 4"/>
    <w:basedOn w:val="Normal"/>
    <w:next w:val="Normal"/>
    <w:qFormat/>
    <w:rsid w:val="004127C6"/>
    <w:pPr>
      <w:keepNext/>
      <w:numPr>
        <w:ilvl w:val="3"/>
        <w:numId w:val="2"/>
      </w:numPr>
      <w:spacing w:before="240"/>
      <w:outlineLvl w:val="3"/>
    </w:pPr>
    <w:rPr>
      <w:rFonts w:ascii="Arial" w:hAnsi="Arial"/>
      <w:b/>
      <w:bCs/>
      <w:sz w:val="26"/>
      <w:szCs w:val="26"/>
    </w:rPr>
  </w:style>
  <w:style w:type="paragraph" w:styleId="Heading5">
    <w:name w:val="heading 5"/>
    <w:basedOn w:val="Heading4"/>
    <w:next w:val="Normal"/>
    <w:qFormat/>
    <w:rsid w:val="004127C6"/>
    <w:pPr>
      <w:numPr>
        <w:ilvl w:val="4"/>
      </w:numPr>
      <w:outlineLvl w:val="4"/>
    </w:pPr>
    <w:rPr>
      <w:bCs w:val="0"/>
      <w:iCs/>
    </w:rPr>
  </w:style>
  <w:style w:type="paragraph" w:styleId="Heading6">
    <w:name w:val="heading 6"/>
    <w:basedOn w:val="Normal"/>
    <w:next w:val="Normal"/>
    <w:qFormat/>
    <w:rsid w:val="004127C6"/>
    <w:pPr>
      <w:numPr>
        <w:ilvl w:val="5"/>
        <w:numId w:val="2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127C6"/>
    <w:pPr>
      <w:numPr>
        <w:ilvl w:val="6"/>
        <w:numId w:val="2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4127C6"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127C6"/>
    <w:pPr>
      <w:numPr>
        <w:ilvl w:val="8"/>
        <w:numId w:val="2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aTekst">
    <w:name w:val="TabelaTekst"/>
    <w:basedOn w:val="PlainText"/>
    <w:rsid w:val="00620152"/>
    <w:pPr>
      <w:jc w:val="right"/>
    </w:pPr>
    <w:rPr>
      <w:rFonts w:ascii="Arial" w:hAnsi="Arial"/>
      <w:color w:val="000000"/>
      <w:sz w:val="16"/>
    </w:rPr>
  </w:style>
  <w:style w:type="paragraph" w:styleId="PlainText">
    <w:name w:val="Plain Text"/>
    <w:basedOn w:val="Normal"/>
    <w:rsid w:val="003324B6"/>
    <w:pPr>
      <w:spacing w:after="0"/>
    </w:pPr>
    <w:rPr>
      <w:rFonts w:ascii="Courier New" w:hAnsi="Courier New" w:cs="Courier New"/>
      <w:szCs w:val="20"/>
    </w:rPr>
  </w:style>
  <w:style w:type="paragraph" w:styleId="DocumentMap">
    <w:name w:val="Document Map"/>
    <w:aliases w:val="Plan dokumentu"/>
    <w:basedOn w:val="Normal"/>
    <w:semiHidden/>
    <w:rsid w:val="00357D8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agwekBezNumeru">
    <w:name w:val="NagłówekBezNumeru"/>
    <w:basedOn w:val="Normal"/>
    <w:rsid w:val="00CD1016"/>
    <w:pPr>
      <w:suppressAutoHyphens/>
      <w:spacing w:before="240"/>
      <w:jc w:val="left"/>
    </w:pPr>
    <w:rPr>
      <w:rFonts w:ascii="Arial" w:hAnsi="Arial"/>
      <w:b/>
    </w:rPr>
  </w:style>
  <w:style w:type="table" w:styleId="TableClassic1">
    <w:name w:val="Table Classic 1"/>
    <w:aliases w:val="Tabela - Klasyczny 1 - rmi"/>
    <w:basedOn w:val="TableNormal"/>
    <w:rsid w:val="00C5723E"/>
    <w:pPr>
      <w:jc w:val="right"/>
    </w:pPr>
    <w:rPr>
      <w:rFonts w:ascii="Arial" w:hAnsi="Arial"/>
      <w:sz w:val="16"/>
    </w:rPr>
    <w:tblPr>
      <w:tblInd w:w="1985" w:type="dxa"/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i w:val="0"/>
        <w:iCs/>
        <w:color w:val="auto"/>
        <w:sz w:val="18"/>
        <w:u w:val="none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rPr>
        <w:rFonts w:ascii="Arial" w:hAnsi="Arial"/>
        <w:b/>
        <w:color w:val="auto"/>
        <w:sz w:val="18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firstCol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left"/>
      </w:pPr>
      <w:rPr>
        <w:rFonts w:ascii="Arial" w:hAnsi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pPr>
        <w:wordWrap/>
        <w:jc w:val="right"/>
      </w:p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MIPlainText">
    <w:name w:val="RMI_Plain_Text"/>
    <w:basedOn w:val="Normal"/>
    <w:rsid w:val="00F428D8"/>
    <w:pPr>
      <w:numPr>
        <w:numId w:val="1"/>
      </w:numPr>
      <w:tabs>
        <w:tab w:val="left" w:pos="227"/>
      </w:tabs>
      <w:spacing w:before="40" w:after="40"/>
    </w:pPr>
  </w:style>
  <w:style w:type="paragraph" w:styleId="Title">
    <w:name w:val="Title"/>
    <w:aliases w:val="RMI_Główny_Tytuł"/>
    <w:basedOn w:val="Normal"/>
    <w:next w:val="Normal"/>
    <w:qFormat/>
    <w:rsid w:val="00F428D8"/>
    <w:pPr>
      <w:spacing w:before="480" w:after="48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qFormat/>
    <w:rsid w:val="00F11EC3"/>
    <w:pPr>
      <w:spacing w:before="240"/>
      <w:jc w:val="center"/>
    </w:pPr>
    <w:rPr>
      <w:rFonts w:ascii="Arial" w:hAnsi="Arial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rsid w:val="00F428D8"/>
    <w:pPr>
      <w:spacing w:after="0"/>
      <w:jc w:val="left"/>
    </w:pPr>
    <w:rPr>
      <w:sz w:val="20"/>
      <w:szCs w:val="20"/>
      <w:lang/>
    </w:rPr>
  </w:style>
  <w:style w:type="paragraph" w:styleId="Footer">
    <w:name w:val="footer"/>
    <w:basedOn w:val="Normal"/>
    <w:rsid w:val="00F428D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428D8"/>
  </w:style>
  <w:style w:type="paragraph" w:styleId="TOC1">
    <w:name w:val="toc 1"/>
    <w:basedOn w:val="Normal"/>
    <w:next w:val="Normal"/>
    <w:autoRedefine/>
    <w:uiPriority w:val="39"/>
    <w:rsid w:val="00F428D8"/>
  </w:style>
  <w:style w:type="paragraph" w:styleId="TOC2">
    <w:name w:val="toc 2"/>
    <w:basedOn w:val="Normal"/>
    <w:next w:val="Normal"/>
    <w:autoRedefine/>
    <w:uiPriority w:val="39"/>
    <w:rsid w:val="00F428D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F428D8"/>
    <w:pPr>
      <w:ind w:left="480"/>
    </w:pPr>
  </w:style>
  <w:style w:type="paragraph" w:styleId="TOC4">
    <w:name w:val="toc 4"/>
    <w:basedOn w:val="Normal"/>
    <w:next w:val="Normal"/>
    <w:autoRedefine/>
    <w:semiHidden/>
    <w:rsid w:val="00F428D8"/>
    <w:pPr>
      <w:ind w:left="720"/>
    </w:pPr>
  </w:style>
  <w:style w:type="character" w:styleId="Hyperlink">
    <w:name w:val="Hyperlink"/>
    <w:uiPriority w:val="99"/>
    <w:rsid w:val="00032B78"/>
    <w:rPr>
      <w:color w:val="0000FF"/>
      <w:u w:val="single"/>
    </w:rPr>
  </w:style>
  <w:style w:type="paragraph" w:customStyle="1" w:styleId="SpisTreci">
    <w:name w:val="Spis Treści"/>
    <w:basedOn w:val="Heading1"/>
    <w:next w:val="Normal"/>
    <w:rsid w:val="004127C6"/>
    <w:pPr>
      <w:numPr>
        <w:numId w:val="0"/>
      </w:numPr>
    </w:pPr>
  </w:style>
  <w:style w:type="paragraph" w:customStyle="1" w:styleId="Wprowadzenie">
    <w:name w:val="Wprowadzenie"/>
    <w:basedOn w:val="Heading1"/>
    <w:next w:val="Normal"/>
    <w:rsid w:val="004127C6"/>
    <w:pPr>
      <w:numPr>
        <w:numId w:val="0"/>
      </w:numPr>
    </w:pPr>
  </w:style>
  <w:style w:type="paragraph" w:customStyle="1" w:styleId="Tabelapodpis">
    <w:name w:val="Tabela_podpis"/>
    <w:basedOn w:val="Normal"/>
    <w:rsid w:val="00F11EC3"/>
    <w:pPr>
      <w:keepNext/>
      <w:spacing w:before="240"/>
      <w:jc w:val="center"/>
    </w:pPr>
    <w:rPr>
      <w:rFonts w:ascii="Arial" w:hAnsi="Arial"/>
      <w:b/>
      <w:sz w:val="20"/>
    </w:rPr>
  </w:style>
  <w:style w:type="paragraph" w:customStyle="1" w:styleId="Podsumowanie">
    <w:name w:val="Podsumowanie"/>
    <w:basedOn w:val="Heading1"/>
    <w:next w:val="Normal"/>
    <w:rsid w:val="004127C6"/>
    <w:pPr>
      <w:numPr>
        <w:numId w:val="0"/>
      </w:numPr>
    </w:pPr>
  </w:style>
  <w:style w:type="paragraph" w:styleId="Header">
    <w:name w:val="header"/>
    <w:basedOn w:val="Normal"/>
    <w:rsid w:val="00D262D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D262DE"/>
    <w:pPr>
      <w:keepLines/>
      <w:tabs>
        <w:tab w:val="left" w:pos="510"/>
      </w:tabs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3B783F"/>
    <w:pPr>
      <w:spacing w:after="0"/>
      <w:jc w:val="left"/>
    </w:pPr>
    <w:rPr>
      <w:rFonts w:ascii="Arial" w:hAnsi="Arial" w:cs="Arial"/>
      <w:sz w:val="16"/>
    </w:rPr>
  </w:style>
  <w:style w:type="paragraph" w:styleId="EndnoteText">
    <w:name w:val="endnote text"/>
    <w:basedOn w:val="Normal"/>
    <w:semiHidden/>
    <w:rsid w:val="00E64EC7"/>
    <w:rPr>
      <w:sz w:val="20"/>
      <w:szCs w:val="20"/>
    </w:rPr>
  </w:style>
  <w:style w:type="character" w:styleId="EndnoteReference">
    <w:name w:val="endnote reference"/>
    <w:semiHidden/>
    <w:rsid w:val="00E64EC7"/>
    <w:rPr>
      <w:vertAlign w:val="superscript"/>
    </w:rPr>
  </w:style>
  <w:style w:type="paragraph" w:styleId="BalloonText">
    <w:name w:val="Balloon Text"/>
    <w:basedOn w:val="Normal"/>
    <w:link w:val="BalloonTextChar"/>
    <w:rsid w:val="00FE208D"/>
    <w:pPr>
      <w:spacing w:after="0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FE208D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C66B3"/>
    <w:pPr>
      <w:suppressAutoHyphens/>
      <w:autoSpaceDN w:val="0"/>
      <w:spacing w:after="200" w:line="276" w:lineRule="auto"/>
      <w:textAlignment w:val="baseline"/>
    </w:pPr>
    <w:rPr>
      <w:rFonts w:ascii="Calibri" w:eastAsia="Lucida Sans Unicode" w:hAnsi="Calibri" w:cs="Tahoma"/>
      <w:kern w:val="3"/>
      <w:sz w:val="22"/>
      <w:szCs w:val="22"/>
      <w:lang w:val="en-GB" w:eastAsia="en-US"/>
    </w:rPr>
  </w:style>
  <w:style w:type="paragraph" w:styleId="ListParagraph">
    <w:name w:val="List Paragraph"/>
    <w:rsid w:val="00CC66B3"/>
    <w:pPr>
      <w:widowControl w:val="0"/>
      <w:suppressAutoHyphens/>
      <w:autoSpaceDN w:val="0"/>
      <w:spacing w:after="200" w:line="276" w:lineRule="auto"/>
      <w:ind w:left="720"/>
      <w:textAlignment w:val="baseline"/>
    </w:pPr>
    <w:rPr>
      <w:rFonts w:ascii="Calibri" w:eastAsia="Lucida Sans Unicode" w:hAnsi="Calibri" w:cs="Tahoma"/>
      <w:kern w:val="3"/>
      <w:sz w:val="22"/>
      <w:szCs w:val="22"/>
      <w:lang w:eastAsia="en-US"/>
    </w:rPr>
  </w:style>
  <w:style w:type="character" w:customStyle="1" w:styleId="FootnoteTextChar">
    <w:name w:val="Footnote Text Char"/>
    <w:link w:val="FootnoteText"/>
    <w:rsid w:val="00CC66B3"/>
    <w:rPr>
      <w:rFonts w:ascii="Garamond" w:hAnsi="Garamond"/>
    </w:rPr>
  </w:style>
  <w:style w:type="character" w:styleId="FootnoteReference">
    <w:name w:val="footnote reference"/>
    <w:rsid w:val="00CC66B3"/>
    <w:rPr>
      <w:position w:val="0"/>
      <w:vertAlign w:val="superscript"/>
    </w:rPr>
  </w:style>
  <w:style w:type="character" w:customStyle="1" w:styleId="Internetlink">
    <w:name w:val="Internet link"/>
    <w:rsid w:val="00CC66B3"/>
    <w:rPr>
      <w:color w:val="0000FF"/>
      <w:u w:val="single"/>
    </w:rPr>
  </w:style>
  <w:style w:type="character" w:customStyle="1" w:styleId="longtext1">
    <w:name w:val="long_text1"/>
    <w:rsid w:val="00CC66B3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2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rsid w:val="0063295A"/>
    <w:rPr>
      <w:rFonts w:ascii="Courier New" w:hAnsi="Courier New" w:cs="Courier New"/>
    </w:rPr>
  </w:style>
  <w:style w:type="numbering" w:customStyle="1" w:styleId="StylNumerowanie">
    <w:name w:val="Styl Numerowanie"/>
    <w:basedOn w:val="NoList"/>
    <w:rsid w:val="00645729"/>
    <w:pPr>
      <w:numPr>
        <w:numId w:val="19"/>
      </w:numPr>
    </w:pPr>
  </w:style>
  <w:style w:type="character" w:customStyle="1" w:styleId="price-excluding-tax">
    <w:name w:val="price-excluding-tax"/>
    <w:rsid w:val="00BC5B29"/>
  </w:style>
  <w:style w:type="character" w:customStyle="1" w:styleId="label">
    <w:name w:val="label"/>
    <w:rsid w:val="00BC5B29"/>
  </w:style>
  <w:style w:type="character" w:customStyle="1" w:styleId="price">
    <w:name w:val="price"/>
    <w:rsid w:val="00BC5B29"/>
  </w:style>
  <w:style w:type="character" w:customStyle="1" w:styleId="price-including-tax">
    <w:name w:val="price-including-tax"/>
    <w:rsid w:val="00BC5B29"/>
  </w:style>
  <w:style w:type="character" w:customStyle="1" w:styleId="hps">
    <w:name w:val="hps"/>
    <w:rsid w:val="00E71985"/>
    <w:rPr>
      <w:rFonts w:cs="Times New Roman"/>
    </w:rPr>
  </w:style>
  <w:style w:type="paragraph" w:customStyle="1" w:styleId="Akapitzlist1">
    <w:name w:val="Akapit z listą1"/>
    <w:basedOn w:val="Normal"/>
    <w:rsid w:val="00D42219"/>
    <w:pPr>
      <w:spacing w:after="200" w:line="276" w:lineRule="auto"/>
      <w:ind w:left="720"/>
      <w:jc w:val="left"/>
    </w:pPr>
    <w:rPr>
      <w:rFonts w:ascii="Times New Roman" w:hAnsi="Times New Roman"/>
      <w:sz w:val="22"/>
      <w:szCs w:val="22"/>
      <w:lang w:eastAsia="en-US"/>
    </w:rPr>
  </w:style>
  <w:style w:type="paragraph" w:customStyle="1" w:styleId="Akapitzlist10">
    <w:name w:val="Akapit z listą1"/>
    <w:basedOn w:val="Normal"/>
    <w:rsid w:val="00D42219"/>
    <w:pPr>
      <w:spacing w:after="200" w:line="276" w:lineRule="auto"/>
      <w:ind w:left="720"/>
      <w:jc w:val="left"/>
    </w:pPr>
    <w:rPr>
      <w:rFonts w:ascii="Times New Roman" w:eastAsia="Calibri" w:hAnsi="Times New Roman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9908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908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90874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rsid w:val="00990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90874"/>
    <w:rPr>
      <w:rFonts w:ascii="Garamond" w:hAnsi="Garamond"/>
      <w:b/>
      <w:bCs/>
    </w:rPr>
  </w:style>
  <w:style w:type="paragraph" w:styleId="NormalWeb">
    <w:name w:val="Normal (Web)"/>
    <w:basedOn w:val="Normal"/>
    <w:uiPriority w:val="99"/>
    <w:unhideWhenUsed/>
    <w:rsid w:val="00A60E17"/>
    <w:pPr>
      <w:spacing w:before="100" w:beforeAutospacing="1" w:after="100" w:afterAutospacing="1"/>
      <w:jc w:val="left"/>
    </w:pPr>
    <w:rPr>
      <w:rFonts w:ascii="Times New Roman" w:hAnsi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1AD23-1BED-4C4E-9824-984696A8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Subiektywna ocena obciążenia pracą</vt:lpstr>
      <vt:lpstr>Subiektywna ocena obciążenia pracą</vt:lpstr>
    </vt:vector>
  </TitlesOfParts>
  <Company>I23</Company>
  <LinksUpToDate>false</LinksUpToDate>
  <CharactersWithSpaces>3917</CharactersWithSpaces>
  <SharedDoc>false</SharedDoc>
  <HLinks>
    <vt:vector size="282" baseType="variant">
      <vt:variant>
        <vt:i4>7864394</vt:i4>
      </vt:variant>
      <vt:variant>
        <vt:i4>282</vt:i4>
      </vt:variant>
      <vt:variant>
        <vt:i4>0</vt:i4>
      </vt:variant>
      <vt:variant>
        <vt:i4>5</vt:i4>
      </vt:variant>
      <vt:variant>
        <vt:lpwstr>mailto:jerzy.grobelny@pwr.wroc.pl</vt:lpwstr>
      </vt:variant>
      <vt:variant>
        <vt:lpwstr/>
      </vt:variant>
      <vt:variant>
        <vt:i4>2424942</vt:i4>
      </vt:variant>
      <vt:variant>
        <vt:i4>279</vt:i4>
      </vt:variant>
      <vt:variant>
        <vt:i4>0</vt:i4>
      </vt:variant>
      <vt:variant>
        <vt:i4>5</vt:i4>
      </vt:variant>
      <vt:variant>
        <vt:lpwstr>http://porady.bikeboard.pl/artykuly,pokaz,bol-a-dopasowanie-pozycji-na-rowerze</vt:lpwstr>
      </vt:variant>
      <vt:variant>
        <vt:lpwstr/>
      </vt:variant>
      <vt:variant>
        <vt:i4>1835061</vt:i4>
      </vt:variant>
      <vt:variant>
        <vt:i4>276</vt:i4>
      </vt:variant>
      <vt:variant>
        <vt:i4>0</vt:i4>
      </vt:variant>
      <vt:variant>
        <vt:i4>5</vt:i4>
      </vt:variant>
      <vt:variant>
        <vt:lpwstr>http://www.rucker.pl/dydaktyka/wyklady/2.2_ergonomia.pdf</vt:lpwstr>
      </vt:variant>
      <vt:variant>
        <vt:lpwstr/>
      </vt:variant>
      <vt:variant>
        <vt:i4>2228252</vt:i4>
      </vt:variant>
      <vt:variant>
        <vt:i4>267</vt:i4>
      </vt:variant>
      <vt:variant>
        <vt:i4>0</vt:i4>
      </vt:variant>
      <vt:variant>
        <vt:i4>5</vt:i4>
      </vt:variant>
      <vt:variant>
        <vt:lpwstr>http://www.scigacz.pl/zdjecia/gallery/publikacje/Crash_test_motocykla_w_PIMOT/Proba_Zderzeniowa_Crash_Test.jpg.html</vt:lpwstr>
      </vt:variant>
      <vt:variant>
        <vt:lpwstr/>
      </vt:variant>
      <vt:variant>
        <vt:i4>2228252</vt:i4>
      </vt:variant>
      <vt:variant>
        <vt:i4>264</vt:i4>
      </vt:variant>
      <vt:variant>
        <vt:i4>0</vt:i4>
      </vt:variant>
      <vt:variant>
        <vt:i4>5</vt:i4>
      </vt:variant>
      <vt:variant>
        <vt:lpwstr>http://www.scigacz.pl/zdjecia/gallery/publikacje/Crash_test_motocykla_w_PIMOT/Proba_Zderzeniowa_Crash_Test.jpg.html</vt:lpwstr>
      </vt:variant>
      <vt:variant>
        <vt:lpwstr/>
      </vt:variant>
      <vt:variant>
        <vt:i4>1179709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_Toc368922488</vt:lpwstr>
      </vt:variant>
      <vt:variant>
        <vt:i4>1179709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_Toc368922487</vt:lpwstr>
      </vt:variant>
      <vt:variant>
        <vt:i4>1179709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_Toc368922486</vt:lpwstr>
      </vt:variant>
      <vt:variant>
        <vt:i4>1179709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_Toc368922485</vt:lpwstr>
      </vt:variant>
      <vt:variant>
        <vt:i4>1179709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_Toc368922484</vt:lpwstr>
      </vt:variant>
      <vt:variant>
        <vt:i4>1179709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_Toc368922483</vt:lpwstr>
      </vt:variant>
      <vt:variant>
        <vt:i4>1179709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_Toc368922482</vt:lpwstr>
      </vt:variant>
      <vt:variant>
        <vt:i4>1179709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_Toc368922481</vt:lpwstr>
      </vt:variant>
      <vt:variant>
        <vt:i4>1179709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_Toc368922480</vt:lpwstr>
      </vt:variant>
      <vt:variant>
        <vt:i4>1900605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_Toc368922479</vt:lpwstr>
      </vt:variant>
      <vt:variant>
        <vt:i4>1900605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_Toc368922478</vt:lpwstr>
      </vt:variant>
      <vt:variant>
        <vt:i4>1900605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_Toc368922477</vt:lpwstr>
      </vt:variant>
      <vt:variant>
        <vt:i4>1900605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_Toc368922476</vt:lpwstr>
      </vt:variant>
      <vt:variant>
        <vt:i4>1900605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_Toc368922475</vt:lpwstr>
      </vt:variant>
      <vt:variant>
        <vt:i4>1900605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_Toc368922474</vt:lpwstr>
      </vt:variant>
      <vt:variant>
        <vt:i4>1900605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_Toc368922473</vt:lpwstr>
      </vt:variant>
      <vt:variant>
        <vt:i4>1900605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_Toc368922472</vt:lpwstr>
      </vt:variant>
      <vt:variant>
        <vt:i4>1900605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_Toc368922471</vt:lpwstr>
      </vt:variant>
      <vt:variant>
        <vt:i4>1900605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_Toc368922470</vt:lpwstr>
      </vt:variant>
      <vt:variant>
        <vt:i4>1835069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_Toc368922469</vt:lpwstr>
      </vt:variant>
      <vt:variant>
        <vt:i4>1835069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_Toc368922468</vt:lpwstr>
      </vt:variant>
      <vt:variant>
        <vt:i4>1835069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_Toc368922467</vt:lpwstr>
      </vt:variant>
      <vt:variant>
        <vt:i4>1835069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_Toc368922466</vt:lpwstr>
      </vt:variant>
      <vt:variant>
        <vt:i4>1835069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_Toc368922465</vt:lpwstr>
      </vt:variant>
      <vt:variant>
        <vt:i4>1835069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_Toc368922464</vt:lpwstr>
      </vt:variant>
      <vt:variant>
        <vt:i4>1835069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_Toc368922463</vt:lpwstr>
      </vt:variant>
      <vt:variant>
        <vt:i4>1835069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_Toc368922462</vt:lpwstr>
      </vt:variant>
      <vt:variant>
        <vt:i4>1835069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_Toc368922461</vt:lpwstr>
      </vt:variant>
      <vt:variant>
        <vt:i4>1835069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_Toc368922460</vt:lpwstr>
      </vt:variant>
      <vt:variant>
        <vt:i4>2031677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_Toc368922459</vt:lpwstr>
      </vt:variant>
      <vt:variant>
        <vt:i4>2031677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_Toc368922458</vt:lpwstr>
      </vt:variant>
      <vt:variant>
        <vt:i4>2031677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_Toc368922457</vt:lpwstr>
      </vt:variant>
      <vt:variant>
        <vt:i4>2031677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_Toc368922456</vt:lpwstr>
      </vt:variant>
      <vt:variant>
        <vt:i4>2031677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_Toc368922455</vt:lpwstr>
      </vt:variant>
      <vt:variant>
        <vt:i4>2031677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_Toc368922454</vt:lpwstr>
      </vt:variant>
      <vt:variant>
        <vt:i4>2031677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_Toc368922453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_Toc368922452</vt:lpwstr>
      </vt:variant>
      <vt:variant>
        <vt:i4>2031677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_Toc368922451</vt:lpwstr>
      </vt:variant>
      <vt:variant>
        <vt:i4>2031677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_Toc368922450</vt:lpwstr>
      </vt:variant>
      <vt:variant>
        <vt:i4>1966141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_Toc368922449</vt:lpwstr>
      </vt:variant>
      <vt:variant>
        <vt:i4>1966141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_Toc368922448</vt:lpwstr>
      </vt:variant>
      <vt:variant>
        <vt:i4>1966141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_Toc368922447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Subiektywna ocena obciążenia pracą</dc:title>
  <dc:creator>Justyna Piwińska</dc:creator>
  <cp:lastModifiedBy>pkrzos</cp:lastModifiedBy>
  <cp:revision>2</cp:revision>
  <cp:lastPrinted>2016-07-26T08:12:00Z</cp:lastPrinted>
  <dcterms:created xsi:type="dcterms:W3CDTF">2016-09-14T17:36:00Z</dcterms:created>
  <dcterms:modified xsi:type="dcterms:W3CDTF">2016-09-14T17:36:00Z</dcterms:modified>
</cp:coreProperties>
</file>